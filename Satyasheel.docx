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A14101" w:rsidRPr="00A14101" w14:paraId="4AE296F0" w14:textId="77777777" w:rsidTr="000734E5">
        <w:trPr>
          <w:trHeight w:hRule="exact" w:val="830"/>
        </w:trPr>
        <w:tc>
          <w:tcPr>
            <w:tcW w:w="9360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</w:tcPr>
          <w:p w14:paraId="304C497C" w14:textId="3ECD142A" w:rsidR="00D44AFD" w:rsidRPr="000E281E" w:rsidRDefault="00A8105C" w:rsidP="000E281E">
            <w:pPr>
              <w:pStyle w:val="Normal1"/>
              <w:tabs>
                <w:tab w:val="right" w:pos="9360"/>
              </w:tabs>
              <w:contextualSpacing w:val="0"/>
              <w:rPr>
                <w:rFonts w:ascii="Avenir Next Medium" w:eastAsia="Arial Unicode MS" w:hAnsi="Avenir Next Medium" w:cs="Arial Unicode MS"/>
                <w:b/>
                <w:sz w:val="24"/>
                <w:szCs w:val="24"/>
              </w:rPr>
            </w:pPr>
            <w:r w:rsidRPr="008A4B87">
              <w:rPr>
                <w:rFonts w:ascii="Avenir Next Medium" w:eastAsia="Arial Unicode MS" w:hAnsi="Avenir Next Medium" w:cs="Arial Unicode MS"/>
                <w:b/>
                <w:sz w:val="38"/>
                <w:szCs w:val="38"/>
              </w:rPr>
              <w:t>SATYASHEEL</w:t>
            </w:r>
            <w:r w:rsidR="001B5A86" w:rsidRPr="008A4B87">
              <w:rPr>
                <w:rFonts w:ascii="Avenir Next Medium" w:eastAsia="Arial Unicode MS" w:hAnsi="Avenir Next Medium" w:cs="Arial Unicode MS"/>
                <w:b/>
                <w:sz w:val="26"/>
                <w:szCs w:val="26"/>
              </w:rPr>
              <w:t xml:space="preserve"> </w:t>
            </w:r>
            <w:r w:rsidR="001B5A86" w:rsidRPr="000E281E">
              <w:rPr>
                <w:rFonts w:ascii="Avenir Next Medium" w:eastAsia="Arial Unicode MS" w:hAnsi="Avenir Next Medium" w:cs="Arial Unicode MS"/>
                <w:b/>
                <w:sz w:val="24"/>
                <w:szCs w:val="24"/>
              </w:rPr>
              <w:t>|</w:t>
            </w:r>
            <w:r w:rsidR="00610EA6" w:rsidRPr="000E281E">
              <w:rPr>
                <w:rFonts w:ascii="Avenir Next Medium" w:eastAsia="Arial Unicode MS" w:hAnsi="Avenir Next Medium" w:cs="Arial Unicode MS"/>
                <w:b/>
                <w:sz w:val="24"/>
                <w:szCs w:val="24"/>
              </w:rPr>
              <w:t xml:space="preserve"> </w:t>
            </w:r>
            <w:r w:rsidR="00FF05E6" w:rsidRPr="00FF05E6">
              <w:rPr>
                <w:rFonts w:ascii="Avenir Next Medium" w:eastAsia="Arial Unicode MS" w:hAnsi="Avenir Next Medium" w:cs="Arial Unicode MS"/>
                <w:bCs/>
              </w:rPr>
              <w:t>Assistant Vice President</w:t>
            </w:r>
            <w:r w:rsidR="009932BF" w:rsidRPr="00FF05E6">
              <w:rPr>
                <w:rFonts w:ascii="Avenir Next Medium" w:eastAsia="Arial Unicode MS" w:hAnsi="Avenir Next Medium" w:cs="Arial Unicode MS"/>
                <w:bCs/>
              </w:rPr>
              <w:t>-</w:t>
            </w:r>
            <w:r w:rsidR="004C63F2" w:rsidRPr="00FF05E6">
              <w:rPr>
                <w:rFonts w:ascii="Avenir Next Medium" w:eastAsia="Arial Unicode MS" w:hAnsi="Avenir Next Medium" w:cs="Arial Unicode MS"/>
                <w:bCs/>
              </w:rPr>
              <w:t>Delivery &amp; Technology</w:t>
            </w:r>
            <w:r w:rsidR="00EF660A" w:rsidRPr="00FF05E6">
              <w:rPr>
                <w:rFonts w:ascii="Avenir Next Medium" w:eastAsia="Arial Unicode MS" w:hAnsi="Avenir Next Medium" w:cs="Arial Unicode MS"/>
                <w:bCs/>
              </w:rPr>
              <w:t xml:space="preserve"> S</w:t>
            </w:r>
            <w:r w:rsidR="00D148BF" w:rsidRPr="00FF05E6">
              <w:rPr>
                <w:rFonts w:ascii="Avenir Next Medium" w:eastAsia="Arial Unicode MS" w:hAnsi="Avenir Next Medium" w:cs="Arial Unicode MS"/>
                <w:bCs/>
              </w:rPr>
              <w:t>olutions</w:t>
            </w:r>
          </w:p>
          <w:p w14:paraId="30190506" w14:textId="5CC5B512" w:rsidR="00A35380" w:rsidRPr="000E281E" w:rsidRDefault="005D3A1C" w:rsidP="000E281E">
            <w:pPr>
              <w:pStyle w:val="Normal1"/>
              <w:tabs>
                <w:tab w:val="right" w:pos="9360"/>
              </w:tabs>
              <w:contextualSpacing w:val="0"/>
              <w:jc w:val="center"/>
              <w:rPr>
                <w:bCs/>
              </w:rPr>
            </w:pPr>
            <w:r w:rsidRPr="008A4B87">
              <w:rPr>
                <w:rFonts w:ascii="Avenir Next Medium" w:eastAsia="Arial Unicode MS" w:hAnsi="Avenir Next Medium" w:cs="Arial Unicode MS"/>
                <w:bCs/>
                <w:noProof/>
                <w:color w:val="000000" w:themeColor="text1"/>
              </w:rPr>
              <w:drawing>
                <wp:inline distT="0" distB="0" distL="0" distR="0" wp14:anchorId="0D3B4267" wp14:editId="1A841078">
                  <wp:extent cx="127000" cy="127000"/>
                  <wp:effectExtent l="0" t="0" r="0" b="0"/>
                  <wp:docPr id="39" name="Graphic 39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mediafile_eqId6h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23" cy="128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B7B08" w:rsidRPr="008A4B87">
              <w:rPr>
                <w:rFonts w:ascii="Avenir Next Medium" w:eastAsia="Arial Unicode MS" w:hAnsi="Avenir Next Medium" w:cs="Arial Unicode MS"/>
                <w:bCs/>
                <w:color w:val="000000" w:themeColor="text1"/>
              </w:rPr>
              <w:t>+</w:t>
            </w:r>
            <w:r w:rsidR="003B7B08" w:rsidRPr="008A4B87">
              <w:rPr>
                <w:rFonts w:ascii="Avenir Next Medium" w:eastAsia="Arial Unicode MS" w:hAnsi="Avenir Next Medium" w:cs="Arial Unicode MS"/>
                <w:b/>
                <w:color w:val="000000" w:themeColor="text1"/>
                <w:sz w:val="20"/>
                <w:szCs w:val="20"/>
              </w:rPr>
              <w:t>91 98305</w:t>
            </w:r>
            <w:r w:rsidR="00762D32" w:rsidRPr="008A4B87">
              <w:rPr>
                <w:rFonts w:ascii="Avenir Next Medium" w:eastAsia="Arial Unicode MS" w:hAnsi="Avenir Next Medium" w:cs="Arial Unicode MS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8A4B87" w:rsidRPr="008A4B87">
              <w:rPr>
                <w:rFonts w:ascii="Avenir Next Medium" w:eastAsia="Arial Unicode MS" w:hAnsi="Avenir Next Medium" w:cs="Arial Unicode MS"/>
                <w:b/>
                <w:color w:val="000000" w:themeColor="text1"/>
                <w:sz w:val="20"/>
                <w:szCs w:val="20"/>
              </w:rPr>
              <w:t>85832 |</w:t>
            </w:r>
            <w:r w:rsidR="003B7B08" w:rsidRPr="008A4B87">
              <w:rPr>
                <w:rFonts w:ascii="Avenir Next Medium" w:eastAsia="Arial Unicode MS" w:hAnsi="Avenir Next Medium" w:cs="Arial Unicode MS"/>
                <w:b/>
                <w:color w:val="000000" w:themeColor="text1"/>
                <w:sz w:val="20"/>
                <w:szCs w:val="20"/>
              </w:rPr>
              <w:t xml:space="preserve">  </w:t>
            </w:r>
            <w:r w:rsidRPr="008A4B87">
              <w:rPr>
                <w:rFonts w:ascii="Avenir Next Medium" w:eastAsia="Arial Unicode MS" w:hAnsi="Avenir Next Medium" w:cs="Arial Unicode MS"/>
                <w:b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33C3C517" wp14:editId="57789552">
                  <wp:extent cx="169333" cy="169333"/>
                  <wp:effectExtent l="0" t="0" r="0" b="0"/>
                  <wp:docPr id="40" name="Graphic 40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mediafile_xQluFL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88" cy="171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425F6" w:rsidRPr="008A4B87">
              <w:rPr>
                <w:rFonts w:ascii="Avenir Next Medium" w:eastAsia="Arial Unicode MS" w:hAnsi="Avenir Next Medium" w:cs="Arial Unicode MS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135C63" w:rsidRPr="008A4B87">
              <w:rPr>
                <w:rFonts w:ascii="Avenir Next Medium" w:eastAsia="Arial Unicode MS" w:hAnsi="Avenir Next Medium" w:cs="Arial Unicode MS"/>
                <w:b/>
                <w:color w:val="000000" w:themeColor="text1"/>
                <w:sz w:val="20"/>
                <w:szCs w:val="20"/>
              </w:rPr>
              <w:t>satyasheel@hotmail.com</w:t>
            </w:r>
            <w:r w:rsidR="00692703" w:rsidRPr="008A4B87">
              <w:rPr>
                <w:rFonts w:ascii="Avenir Next Medium" w:eastAsia="Arial Unicode MS" w:hAnsi="Avenir Next Medium" w:cs="Arial Unicode MS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1B5353" w:rsidRPr="008A4B87">
              <w:rPr>
                <w:rFonts w:ascii="Avenir Next Medium" w:eastAsia="Arial Unicode MS" w:hAnsi="Avenir Next Medium" w:cs="Arial Unicode MS"/>
                <w:b/>
                <w:color w:val="000000" w:themeColor="text1"/>
                <w:sz w:val="20"/>
                <w:szCs w:val="20"/>
              </w:rPr>
              <w:t>|</w:t>
            </w:r>
            <w:r w:rsidRPr="008A4B87">
              <w:rPr>
                <w:rFonts w:ascii="Avenir Next Medium" w:eastAsia="Arial Unicode MS" w:hAnsi="Avenir Next Medium" w:cs="Arial Unicode MS"/>
                <w:b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309D3A76" wp14:editId="480560CD">
                  <wp:extent cx="143933" cy="143933"/>
                  <wp:effectExtent l="0" t="0" r="0" b="0"/>
                  <wp:docPr id="42" name="Graphic 42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mediafile_Ab2pB1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60" cy="14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92703" w:rsidRPr="008A4B87">
              <w:rPr>
                <w:rFonts w:ascii="Avenir Next Medium" w:eastAsia="Arial Unicode MS" w:hAnsi="Avenir Next Medium" w:cs="Arial Unicode MS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135C63" w:rsidRPr="008A4B87">
              <w:rPr>
                <w:rFonts w:ascii="Avenir Next Medium" w:eastAsia="Arial Unicode MS" w:hAnsi="Avenir Next Medium" w:cs="Arial Unicode MS"/>
                <w:b/>
                <w:color w:val="000000" w:themeColor="text1"/>
                <w:sz w:val="20"/>
                <w:szCs w:val="20"/>
              </w:rPr>
              <w:t>linkedin.com/in/</w:t>
            </w:r>
            <w:r w:rsidR="008A4B87" w:rsidRPr="008A4B87">
              <w:rPr>
                <w:rFonts w:ascii="Avenir Next Medium" w:eastAsia="Arial Unicode MS" w:hAnsi="Avenir Next Medium" w:cs="Arial Unicode MS"/>
                <w:b/>
                <w:color w:val="000000" w:themeColor="text1"/>
                <w:sz w:val="20"/>
                <w:szCs w:val="20"/>
              </w:rPr>
              <w:t>satyasheel |</w:t>
            </w:r>
            <w:r w:rsidR="003B7B08" w:rsidRPr="008A4B87">
              <w:rPr>
                <w:rFonts w:ascii="Avenir Next Medium" w:eastAsia="Arial Unicode MS" w:hAnsi="Avenir Next Medium" w:cs="Arial Unicode MS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8A4B87">
              <w:rPr>
                <w:rFonts w:ascii="Avenir Next Medium" w:eastAsia="Arial Unicode MS" w:hAnsi="Avenir Next Medium" w:cs="Arial Unicode MS"/>
                <w:b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A3424CE" wp14:editId="115F7589">
                  <wp:extent cx="160866" cy="160866"/>
                  <wp:effectExtent l="0" t="0" r="0" b="4445"/>
                  <wp:docPr id="41" name="Graphic 41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mediafile_oadZaI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13" cy="161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B7B08" w:rsidRPr="008A4B87">
              <w:rPr>
                <w:rFonts w:ascii="Avenir Next Medium" w:eastAsia="Arial Unicode MS" w:hAnsi="Avenir Next Medium" w:cs="Arial Unicode MS"/>
                <w:b/>
                <w:color w:val="000000" w:themeColor="text1"/>
                <w:sz w:val="20"/>
                <w:szCs w:val="20"/>
              </w:rPr>
              <w:t>New Delhi</w:t>
            </w:r>
            <w:r w:rsidR="003B7B08" w:rsidRPr="008A4B87">
              <w:rPr>
                <w:rFonts w:ascii="Avenir Next Medium" w:eastAsia="Arial Unicode MS" w:hAnsi="Avenir Next Medium" w:cs="Arial Unicode MS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3B7B08" w:rsidRPr="008A4B87">
              <w:rPr>
                <w:rFonts w:ascii="Avenir Next Medium" w:eastAsia="Arial Unicode MS" w:hAnsi="Avenir Next Medium" w:cs="Arial Unicode MS"/>
                <w:b/>
                <w:color w:val="000000" w:themeColor="text1"/>
                <w:sz w:val="20"/>
                <w:szCs w:val="20"/>
              </w:rPr>
              <w:t>(India)</w:t>
            </w:r>
          </w:p>
        </w:tc>
      </w:tr>
      <w:tr w:rsidR="00A14101" w:rsidRPr="00A14101" w14:paraId="3B38AFDA" w14:textId="77777777" w:rsidTr="0089367E">
        <w:trPr>
          <w:trHeight w:val="3398"/>
        </w:trPr>
        <w:tc>
          <w:tcPr>
            <w:tcW w:w="9360" w:type="dxa"/>
            <w:tcBorders>
              <w:top w:val="single" w:sz="4" w:space="0" w:color="auto"/>
            </w:tcBorders>
            <w:tcMar>
              <w:top w:w="432" w:type="dxa"/>
            </w:tcMar>
          </w:tcPr>
          <w:p w14:paraId="2BC88A48" w14:textId="15B92639" w:rsidR="00C478C1" w:rsidRPr="00186885" w:rsidRDefault="00EA0E18" w:rsidP="00747CFF">
            <w:pPr>
              <w:pStyle w:val="Normal1"/>
              <w:tabs>
                <w:tab w:val="right" w:pos="9360"/>
              </w:tabs>
              <w:spacing w:after="240"/>
              <w:contextualSpacing w:val="0"/>
              <w:rPr>
                <w:rFonts w:ascii="Avenir Next Medium" w:eastAsia="Arial Unicode MS" w:hAnsi="Avenir Next Medium" w:cs="Arial Unicode MS"/>
                <w:b/>
                <w:sz w:val="24"/>
                <w:szCs w:val="24"/>
              </w:rPr>
            </w:pPr>
            <w:r w:rsidRPr="00186885">
              <w:rPr>
                <w:rFonts w:ascii="Avenir Next Medium" w:eastAsia="Arial Unicode MS" w:hAnsi="Avenir Next Medium" w:cs="Arial Unicode MS"/>
                <w:b/>
                <w:sz w:val="24"/>
                <w:szCs w:val="24"/>
              </w:rPr>
              <w:t>QUALIFICATION SUMMARY</w:t>
            </w:r>
          </w:p>
          <w:p w14:paraId="1D425848" w14:textId="2D6D7E78" w:rsidR="00223655" w:rsidRDefault="00992E9C" w:rsidP="00320ECA">
            <w:pPr>
              <w:pStyle w:val="Normal1"/>
              <w:tabs>
                <w:tab w:val="right" w:pos="9360"/>
              </w:tabs>
              <w:spacing w:line="240" w:lineRule="auto"/>
              <w:contextualSpacing w:val="0"/>
              <w:rPr>
                <w:rFonts w:ascii="Avenir Next Medium" w:eastAsia="Arial Unicode MS" w:hAnsi="Avenir Next Medium" w:cs="Arial Unicode MS"/>
                <w:sz w:val="20"/>
                <w:szCs w:val="20"/>
              </w:rPr>
            </w:pPr>
            <w:r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Business and technology consulting leader </w:t>
            </w:r>
            <w:r w:rsidR="00D7656B">
              <w:rPr>
                <w:rFonts w:ascii="Avenir Next Medium" w:eastAsia="Arial Unicode MS" w:hAnsi="Avenir Next Medium" w:cs="Arial Unicode MS"/>
                <w:sz w:val="20"/>
                <w:szCs w:val="20"/>
              </w:rPr>
              <w:t>having 20+ years of industry experience</w:t>
            </w:r>
            <w:r w:rsidR="002B67CC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with</w:t>
            </w:r>
            <w:r w:rsidR="002B67CC" w:rsidRPr="002B67CC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a demonstrated ability to develop C-suite relationships and operate in both a startup and mature market environments</w:t>
            </w:r>
            <w:r w:rsidR="002B67CC">
              <w:rPr>
                <w:rFonts w:ascii="Avenir Next Medium" w:eastAsia="Arial Unicode MS" w:hAnsi="Avenir Next Medium" w:cs="Arial Unicode MS"/>
                <w:sz w:val="20"/>
                <w:szCs w:val="20"/>
              </w:rPr>
              <w:t>.</w:t>
            </w:r>
            <w:r w:rsidR="00B92242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</w:t>
            </w:r>
            <w:r w:rsidR="00D7656B">
              <w:rPr>
                <w:rFonts w:ascii="Avenir Next Medium" w:eastAsia="Arial Unicode MS" w:hAnsi="Avenir Next Medium" w:cs="Arial Unicode MS"/>
                <w:sz w:val="20"/>
                <w:szCs w:val="20"/>
              </w:rPr>
              <w:t>A consistent and extensive experience in the sphere of</w:t>
            </w:r>
            <w:r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managing multiple large scale</w:t>
            </w:r>
            <w:r w:rsidR="00EC2B39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>s</w:t>
            </w:r>
            <w:r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and complex IT-enabled transformation programs from strategy through execution </w:t>
            </w:r>
            <w:bookmarkStart w:id="0" w:name="_GoBack"/>
            <w:bookmarkEnd w:id="0"/>
            <w:r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>in business, and technology domains with significant shareholder impact</w:t>
            </w:r>
            <w:r w:rsidR="00037EA1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. </w:t>
            </w:r>
          </w:p>
          <w:p w14:paraId="5F955E3D" w14:textId="77777777" w:rsidR="00B92242" w:rsidRDefault="00B92242" w:rsidP="00320ECA">
            <w:pPr>
              <w:pStyle w:val="Normal1"/>
              <w:tabs>
                <w:tab w:val="right" w:pos="9360"/>
              </w:tabs>
              <w:spacing w:line="240" w:lineRule="auto"/>
              <w:contextualSpacing w:val="0"/>
              <w:rPr>
                <w:rFonts w:ascii="Avenir Next Medium" w:eastAsia="Arial Unicode MS" w:hAnsi="Avenir Next Medium" w:cs="Arial Unicode MS"/>
                <w:sz w:val="20"/>
                <w:szCs w:val="20"/>
              </w:rPr>
            </w:pPr>
          </w:p>
          <w:p w14:paraId="5B5BE2B2" w14:textId="1C21BC52" w:rsidR="001B5A86" w:rsidRDefault="002B67CC" w:rsidP="00320ECA">
            <w:pPr>
              <w:pStyle w:val="Normal1"/>
              <w:tabs>
                <w:tab w:val="right" w:pos="9360"/>
              </w:tabs>
              <w:spacing w:line="240" w:lineRule="auto"/>
              <w:contextualSpacing w:val="0"/>
              <w:rPr>
                <w:rFonts w:ascii="Avenir Next Medium" w:eastAsia="Arial Unicode MS" w:hAnsi="Avenir Next Medium" w:cs="Arial Unicode MS"/>
                <w:sz w:val="20"/>
                <w:szCs w:val="20"/>
              </w:rPr>
            </w:pPr>
            <w:r>
              <w:rPr>
                <w:rFonts w:ascii="Avenir Next Medium" w:eastAsia="Arial Unicode MS" w:hAnsi="Avenir Next Medium" w:cs="Arial Unicode MS"/>
                <w:sz w:val="20"/>
                <w:szCs w:val="20"/>
              </w:rPr>
              <w:t>Awarded and r</w:t>
            </w:r>
            <w:r w:rsidR="00992E9C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>ecognized</w:t>
            </w:r>
            <w:r w:rsidR="00A73A79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for thought leadership,</w:t>
            </w:r>
            <w:r w:rsidR="000A7742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</w:t>
            </w:r>
            <w:r w:rsidR="00A73A79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delivery of innovative solutions, </w:t>
            </w:r>
            <w:r w:rsidR="00D7656B">
              <w:rPr>
                <w:rFonts w:ascii="Avenir Next Medium" w:eastAsia="Arial Unicode MS" w:hAnsi="Avenir Next Medium" w:cs="Arial Unicode MS"/>
                <w:sz w:val="20"/>
                <w:szCs w:val="20"/>
              </w:rPr>
              <w:t>u</w:t>
            </w:r>
            <w:r w:rsidR="00D7656B" w:rsidRPr="00D7656B">
              <w:rPr>
                <w:rFonts w:ascii="Avenir Next Medium" w:eastAsia="Arial Unicode MS" w:hAnsi="Avenir Next Medium" w:cs="Arial Unicode MS"/>
                <w:sz w:val="20"/>
                <w:szCs w:val="20"/>
              </w:rPr>
              <w:t>nderstanding of technology and its meaningful application</w:t>
            </w:r>
            <w:r w:rsidR="00D7656B">
              <w:rPr>
                <w:rFonts w:ascii="Avenir Next Medium" w:eastAsia="Arial Unicode MS" w:hAnsi="Avenir Next Medium" w:cs="Arial Unicode MS"/>
                <w:sz w:val="20"/>
                <w:szCs w:val="20"/>
              </w:rPr>
              <w:t>, a</w:t>
            </w:r>
            <w:r w:rsidR="00D7656B" w:rsidRPr="00D7656B">
              <w:rPr>
                <w:rFonts w:ascii="Avenir Next Medium" w:eastAsia="Arial Unicode MS" w:hAnsi="Avenir Next Medium" w:cs="Arial Unicode MS"/>
                <w:sz w:val="20"/>
                <w:szCs w:val="20"/>
              </w:rPr>
              <w:t>bility to deliver under adverse conditions and coping with extreme pressure</w:t>
            </w:r>
            <w:r w:rsidR="00A73A79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. </w:t>
            </w:r>
            <w:r w:rsidR="00992E9C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Brings an expert’s understanding of underlying business drivers, processes, technologies, and organizational relationships </w:t>
            </w:r>
            <w:r w:rsidR="004C4AD9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>across</w:t>
            </w:r>
            <w:r w:rsidR="003E505C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</w:t>
            </w:r>
            <w:r w:rsidR="00431537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>clients</w:t>
            </w:r>
            <w:r w:rsidR="003E505C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i</w:t>
            </w:r>
            <w:r w:rsidR="00431537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>n</w:t>
            </w:r>
            <w:r w:rsidR="00934F1A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</w:t>
            </w:r>
            <w:r w:rsidR="00F478AF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>Travel</w:t>
            </w:r>
            <w:r w:rsidR="00934F1A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>/</w:t>
            </w:r>
            <w:r w:rsidR="00F478AF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>Transportation, Smarter Cities, Public</w:t>
            </w:r>
            <w:r w:rsidR="00934F1A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>/</w:t>
            </w:r>
            <w:r w:rsidR="00F478AF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>Government,</w:t>
            </w:r>
            <w:r w:rsidR="004C4AD9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</w:t>
            </w:r>
            <w:r w:rsidR="003E505C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>and</w:t>
            </w:r>
            <w:r w:rsidR="00F478AF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</w:t>
            </w:r>
            <w:r w:rsidR="00A5442B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>Banking/</w:t>
            </w:r>
            <w:r w:rsidR="00F478AF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>Finance</w:t>
            </w:r>
            <w:r w:rsidR="008540E2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</w:t>
            </w:r>
            <w:r w:rsidR="001B5A86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sectors </w:t>
            </w:r>
            <w:r w:rsidR="008A6C04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>a</w:t>
            </w:r>
            <w:r w:rsidR="008540E2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>cross emerging and mature markets</w:t>
            </w:r>
            <w:r w:rsidR="001B5A86" w:rsidRPr="00320ECA">
              <w:rPr>
                <w:rFonts w:ascii="Avenir Next Medium" w:eastAsia="Arial Unicode MS" w:hAnsi="Avenir Next Medium" w:cs="Arial Unicode MS"/>
                <w:sz w:val="20"/>
                <w:szCs w:val="20"/>
              </w:rPr>
              <w:t>.</w:t>
            </w:r>
            <w:r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</w:t>
            </w:r>
          </w:p>
          <w:p w14:paraId="38F21C69" w14:textId="461E951F" w:rsidR="00D7656B" w:rsidRPr="00320ECA" w:rsidRDefault="00D7656B" w:rsidP="002B67CC">
            <w:pPr>
              <w:pStyle w:val="Normal1"/>
              <w:tabs>
                <w:tab w:val="right" w:pos="9360"/>
              </w:tabs>
              <w:spacing w:line="240" w:lineRule="auto"/>
              <w:contextualSpacing w:val="0"/>
            </w:pPr>
          </w:p>
        </w:tc>
      </w:tr>
    </w:tbl>
    <w:p w14:paraId="2934C784" w14:textId="2D602BB7" w:rsidR="00B7550D" w:rsidRPr="00186885" w:rsidRDefault="006028AD" w:rsidP="00747CFF">
      <w:pPr>
        <w:pStyle w:val="Normal1"/>
        <w:tabs>
          <w:tab w:val="right" w:pos="9360"/>
        </w:tabs>
        <w:spacing w:after="240"/>
        <w:contextualSpacing w:val="0"/>
        <w:rPr>
          <w:rFonts w:ascii="Avenir Next Medium" w:eastAsia="Arial Unicode MS" w:hAnsi="Avenir Next Medium" w:cs="Arial Unicode MS"/>
          <w:b/>
          <w:sz w:val="24"/>
          <w:szCs w:val="24"/>
        </w:rPr>
      </w:pPr>
      <w:r w:rsidRPr="00186885">
        <w:rPr>
          <w:rFonts w:ascii="Avenir Next Medium" w:eastAsia="Arial Unicode MS" w:hAnsi="Avenir Next Medium" w:cs="Arial Unicode MS"/>
          <w:b/>
          <w:sz w:val="24"/>
          <w:szCs w:val="24"/>
        </w:rPr>
        <w:t>SPECIALITIES</w:t>
      </w:r>
      <w:r w:rsidR="001B5A86" w:rsidRPr="00186885">
        <w:rPr>
          <w:rFonts w:ascii="Avenir Next Medium" w:eastAsia="Arial Unicode MS" w:hAnsi="Avenir Next Medium" w:cs="Arial Unicode MS"/>
          <w:b/>
          <w:sz w:val="24"/>
          <w:szCs w:val="24"/>
        </w:rPr>
        <w:t xml:space="preserve"> </w:t>
      </w:r>
    </w:p>
    <w:tbl>
      <w:tblPr>
        <w:tblStyle w:val="TableGrid"/>
        <w:tblW w:w="507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5388"/>
      </w:tblGrid>
      <w:tr w:rsidR="00066C88" w:rsidRPr="00066C88" w14:paraId="0318B5D6" w14:textId="77777777" w:rsidTr="00FE0198">
        <w:trPr>
          <w:trHeight w:val="1548"/>
        </w:trPr>
        <w:tc>
          <w:tcPr>
            <w:tcW w:w="4111" w:type="dxa"/>
          </w:tcPr>
          <w:p w14:paraId="1EE7F21B" w14:textId="304B6972" w:rsidR="00CC1C71" w:rsidRPr="000E281E" w:rsidRDefault="00FE0198" w:rsidP="00186885">
            <w:pPr>
              <w:pStyle w:val="Normal1"/>
              <w:numPr>
                <w:ilvl w:val="0"/>
                <w:numId w:val="12"/>
              </w:numPr>
              <w:tabs>
                <w:tab w:val="right" w:pos="9360"/>
              </w:tabs>
              <w:spacing w:line="240" w:lineRule="auto"/>
              <w:contextualSpacing w:val="0"/>
              <w:rPr>
                <w:rFonts w:ascii="Avenir Next Medium" w:eastAsia="Arial Unicode MS" w:hAnsi="Avenir Next Medium" w:cs="Arial Unicode MS"/>
                <w:sz w:val="20"/>
                <w:szCs w:val="20"/>
              </w:rPr>
            </w:pP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Smarter Cities, </w:t>
            </w:r>
            <w:r w:rsidR="00CC1C71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Management Consulting, Application Service</w:t>
            </w:r>
            <w:r w:rsidR="008409C2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s</w:t>
            </w:r>
            <w:r w:rsidR="00CC1C71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/Management, System Integration, </w:t>
            </w:r>
            <w:r w:rsidR="004C4AD9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Transition/Transformation, Digital Transformation</w:t>
            </w:r>
            <w:r w:rsidR="0053639B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/Strategy</w:t>
            </w:r>
          </w:p>
          <w:p w14:paraId="6C1AAB44" w14:textId="66B28580" w:rsidR="00C86CA8" w:rsidRPr="000E281E" w:rsidRDefault="004C4AD9" w:rsidP="000734E5">
            <w:pPr>
              <w:pStyle w:val="Normal1"/>
              <w:numPr>
                <w:ilvl w:val="0"/>
                <w:numId w:val="12"/>
              </w:numPr>
              <w:tabs>
                <w:tab w:val="right" w:pos="9360"/>
              </w:tabs>
              <w:spacing w:after="240" w:line="240" w:lineRule="auto"/>
              <w:contextualSpacing w:val="0"/>
              <w:rPr>
                <w:rFonts w:ascii="Avenir Next Medium" w:eastAsia="Arial Unicode MS" w:hAnsi="Avenir Next Medium" w:cs="Arial Unicode MS"/>
                <w:sz w:val="20"/>
                <w:szCs w:val="20"/>
              </w:rPr>
            </w:pP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Program/</w:t>
            </w:r>
            <w:r w:rsidR="00EE051E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Account</w:t>
            </w:r>
            <w:r w:rsidR="002B67CC">
              <w:rPr>
                <w:rFonts w:ascii="Avenir Next Medium" w:eastAsia="Arial Unicode MS" w:hAnsi="Avenir Next Medium" w:cs="Arial Unicode MS"/>
                <w:sz w:val="20"/>
                <w:szCs w:val="20"/>
              </w:rPr>
              <w:t>/Vendor</w:t>
            </w:r>
            <w:r w:rsidR="00EE051E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Management, PMO</w:t>
            </w:r>
            <w:r w:rsidR="00717096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,</w:t>
            </w:r>
            <w:r w:rsidR="00D11832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Agile Transformation</w:t>
            </w: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,</w:t>
            </w:r>
            <w:r w:rsidR="007F0023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P&amp;L</w:t>
            </w:r>
          </w:p>
        </w:tc>
        <w:tc>
          <w:tcPr>
            <w:tcW w:w="5388" w:type="dxa"/>
            <w:tcMar>
              <w:left w:w="360" w:type="dxa"/>
            </w:tcMar>
          </w:tcPr>
          <w:p w14:paraId="6DA8CAAD" w14:textId="56C96194" w:rsidR="00C86CA8" w:rsidRPr="000E281E" w:rsidRDefault="00C86CA8" w:rsidP="00186885">
            <w:pPr>
              <w:pStyle w:val="Normal1"/>
              <w:numPr>
                <w:ilvl w:val="0"/>
                <w:numId w:val="12"/>
              </w:numPr>
              <w:tabs>
                <w:tab w:val="right" w:pos="9360"/>
              </w:tabs>
              <w:spacing w:line="240" w:lineRule="auto"/>
              <w:contextualSpacing w:val="0"/>
              <w:rPr>
                <w:rFonts w:ascii="Avenir Next Medium" w:eastAsia="Arial Unicode MS" w:hAnsi="Avenir Next Medium" w:cs="Arial Unicode MS"/>
                <w:sz w:val="20"/>
                <w:szCs w:val="20"/>
              </w:rPr>
            </w:pP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Presales</w:t>
            </w:r>
            <w:r w:rsidR="008A4B87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, </w:t>
            </w:r>
            <w:r w:rsidR="009D7C7E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Driving </w:t>
            </w:r>
            <w:r w:rsidR="005D79AE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New</w:t>
            </w:r>
            <w:r w:rsidR="00DE13D5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Evolving </w:t>
            </w:r>
            <w:r w:rsidR="00240196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Technology</w:t>
            </w:r>
            <w:r w:rsidR="00DE13D5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Trends </w:t>
            </w:r>
            <w:r w:rsidR="00240196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&amp; </w:t>
            </w:r>
            <w:r w:rsidR="009D7C7E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Innovation</w:t>
            </w:r>
            <w:r w:rsidR="00717096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Strategy</w:t>
            </w:r>
            <w:r w:rsidR="00A057F2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,</w:t>
            </w:r>
            <w:r w:rsidR="00AE61C7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</w:t>
            </w:r>
            <w:r w:rsidR="00707190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Automation, </w:t>
            </w:r>
            <w:r w:rsidR="00CC7543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&amp; </w:t>
            </w:r>
            <w:r w:rsidR="00A057F2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PeM</w:t>
            </w:r>
          </w:p>
          <w:p w14:paraId="33A75025" w14:textId="4BB2FE14" w:rsidR="007F0023" w:rsidRPr="000E281E" w:rsidRDefault="00EE051E" w:rsidP="00186885">
            <w:pPr>
              <w:pStyle w:val="Normal1"/>
              <w:numPr>
                <w:ilvl w:val="0"/>
                <w:numId w:val="12"/>
              </w:numPr>
              <w:tabs>
                <w:tab w:val="right" w:pos="9360"/>
              </w:tabs>
              <w:spacing w:line="240" w:lineRule="auto"/>
              <w:contextualSpacing w:val="0"/>
              <w:rPr>
                <w:rFonts w:ascii="Avenir Next Medium" w:eastAsia="Arial Unicode MS" w:hAnsi="Avenir Next Medium" w:cs="Arial Unicode MS"/>
                <w:sz w:val="20"/>
                <w:szCs w:val="20"/>
              </w:rPr>
            </w:pP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Managing </w:t>
            </w:r>
            <w:r w:rsidR="003E6B78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C</w:t>
            </w: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ontractual </w:t>
            </w:r>
            <w:r w:rsidR="003E6B78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R</w:t>
            </w: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elationships, Bid Management</w:t>
            </w:r>
            <w:r w:rsidR="00D805DA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, </w:t>
            </w:r>
            <w:r w:rsidR="004503AE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Planning &amp; Forecasting, &amp; </w:t>
            </w:r>
            <w:r w:rsidR="007F0023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Stakeholders </w:t>
            </w:r>
            <w:r w:rsidR="00D11832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Relations</w:t>
            </w:r>
            <w:r w:rsidR="007F0023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.</w:t>
            </w:r>
          </w:p>
          <w:p w14:paraId="5B771976" w14:textId="06B15B9D" w:rsidR="00EE051E" w:rsidRPr="000E281E" w:rsidRDefault="00EE051E" w:rsidP="00186885">
            <w:pPr>
              <w:pStyle w:val="Normal1"/>
              <w:numPr>
                <w:ilvl w:val="0"/>
                <w:numId w:val="12"/>
              </w:numPr>
              <w:tabs>
                <w:tab w:val="right" w:pos="9360"/>
              </w:tabs>
              <w:spacing w:after="240" w:line="240" w:lineRule="auto"/>
              <w:contextualSpacing w:val="0"/>
              <w:rPr>
                <w:rFonts w:ascii="Avenir Next Medium" w:eastAsia="Arial Unicode MS" w:hAnsi="Avenir Next Medium" w:cs="Arial Unicode MS"/>
                <w:sz w:val="20"/>
                <w:szCs w:val="20"/>
              </w:rPr>
            </w:pP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Technology: Enterprise Integration/ Middleware (IBM </w:t>
            </w:r>
            <w:r w:rsidR="00852259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WMB</w:t>
            </w:r>
            <w:r w:rsidR="00982FAC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/ESB/</w:t>
            </w: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WMQ</w:t>
            </w:r>
            <w:r w:rsidR="00852259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/</w:t>
            </w: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WPS),</w:t>
            </w:r>
            <w:r w:rsidR="00AA1F6A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</w:t>
            </w:r>
            <w:r w:rsidR="006C071F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SOA</w:t>
            </w:r>
            <w:r w:rsidR="00387392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/</w:t>
            </w:r>
            <w:r w:rsidR="006C071F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BPM</w:t>
            </w:r>
            <w:r w:rsidR="00387392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/</w:t>
            </w: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Cloud</w:t>
            </w:r>
            <w:r w:rsidR="00387392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/</w:t>
            </w: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Mobile.</w:t>
            </w:r>
          </w:p>
        </w:tc>
      </w:tr>
    </w:tbl>
    <w:p w14:paraId="79E4B8DB" w14:textId="5694A544" w:rsidR="000237E8" w:rsidRPr="00EA0E18" w:rsidRDefault="00C41A30" w:rsidP="0089367E">
      <w:pPr>
        <w:pStyle w:val="Normal1"/>
        <w:tabs>
          <w:tab w:val="right" w:pos="9360"/>
        </w:tabs>
        <w:spacing w:after="240"/>
        <w:contextualSpacing w:val="0"/>
        <w:rPr>
          <w:b/>
          <w:color w:val="262626" w:themeColor="text1" w:themeTint="D9"/>
          <w:sz w:val="28"/>
          <w:szCs w:val="32"/>
        </w:rPr>
      </w:pPr>
      <w:r w:rsidRPr="00186885">
        <w:rPr>
          <w:rFonts w:ascii="Avenir Next Medium" w:eastAsia="Arial Unicode MS" w:hAnsi="Avenir Next Medium" w:cs="Arial Unicode MS"/>
          <w:b/>
          <w:sz w:val="24"/>
          <w:szCs w:val="24"/>
        </w:rPr>
        <w:t xml:space="preserve">PROFESSIONAL </w:t>
      </w:r>
      <w:r w:rsidR="00D71BF2" w:rsidRPr="00186885">
        <w:rPr>
          <w:rFonts w:ascii="Avenir Next Medium" w:eastAsia="Arial Unicode MS" w:hAnsi="Avenir Next Medium" w:cs="Arial Unicode MS"/>
          <w:b/>
          <w:sz w:val="24"/>
          <w:szCs w:val="24"/>
        </w:rPr>
        <w:t>E</w:t>
      </w:r>
      <w:r w:rsidR="00E81209" w:rsidRPr="00186885">
        <w:rPr>
          <w:rFonts w:ascii="Avenir Next Medium" w:eastAsia="Arial Unicode MS" w:hAnsi="Avenir Next Medium" w:cs="Arial Unicode MS"/>
          <w:b/>
          <w:sz w:val="24"/>
          <w:szCs w:val="24"/>
        </w:rPr>
        <w:t>XPERIENCE</w:t>
      </w:r>
      <w:r w:rsidR="00DE13D5" w:rsidRPr="00EA0E18">
        <w:rPr>
          <w:b/>
          <w:color w:val="262626" w:themeColor="text1" w:themeTint="D9"/>
          <w:sz w:val="28"/>
          <w:szCs w:val="32"/>
        </w:rPr>
        <w:tab/>
      </w:r>
    </w:p>
    <w:p w14:paraId="453F6F1F" w14:textId="7D3114A1" w:rsidR="0096785F" w:rsidRDefault="0096785F" w:rsidP="0096785F">
      <w:pPr>
        <w:pStyle w:val="NoSpacing"/>
      </w:pPr>
      <w:r w:rsidRPr="000734E5">
        <w:rPr>
          <w:rFonts w:ascii="Avenir Next Medium" w:eastAsia="Arial Unicode MS" w:hAnsi="Avenir Next Medium" w:cs="Arial Unicode MS"/>
          <w:b/>
          <w:bCs/>
          <w:iCs/>
          <w:color w:val="002060"/>
          <w:lang w:val="en"/>
        </w:rPr>
        <w:t>Assistant Vice President – Delivery</w:t>
      </w:r>
      <w:r w:rsidR="001178A1">
        <w:rPr>
          <w:rFonts w:ascii="Avenir Next Medium" w:eastAsia="Arial Unicode MS" w:hAnsi="Avenir Next Medium" w:cs="Arial Unicode MS"/>
          <w:b/>
          <w:bCs/>
          <w:iCs/>
          <w:color w:val="002060"/>
          <w:lang w:val="en"/>
        </w:rPr>
        <w:t xml:space="preserve"> &amp; Technology</w:t>
      </w:r>
      <w:r w:rsidR="00EA0E18" w:rsidRPr="00DA7833">
        <w:rPr>
          <w:color w:val="002060"/>
        </w:rPr>
        <w:t xml:space="preserve"> </w:t>
      </w:r>
      <w:r w:rsidR="00EA0E18">
        <w:t>/</w:t>
      </w:r>
      <w:r>
        <w:t xml:space="preserve"> </w:t>
      </w:r>
      <w:r w:rsidRPr="00186885">
        <w:rPr>
          <w:rFonts w:ascii="Avenir Next Medium" w:eastAsia="Arial Unicode MS" w:hAnsi="Avenir Next Medium" w:cs="Arial Unicode MS"/>
          <w:b/>
          <w:bCs/>
          <w:iCs/>
          <w:sz w:val="22"/>
          <w:szCs w:val="24"/>
          <w:lang w:val="en"/>
        </w:rPr>
        <w:t>Mantra Softech Pvt Ltd</w:t>
      </w:r>
      <w:r>
        <w:tab/>
        <w:t xml:space="preserve"> </w:t>
      </w:r>
      <w:r w:rsidR="00EA0E18">
        <w:tab/>
        <w:t xml:space="preserve">    </w:t>
      </w:r>
      <w:r w:rsidR="000734E5">
        <w:t xml:space="preserve">   </w:t>
      </w:r>
      <w:r w:rsidR="00EA0E18">
        <w:t xml:space="preserve">  </w:t>
      </w:r>
      <w:r w:rsidR="000734E5">
        <w:rPr>
          <w:rFonts w:ascii="Avenir Next Medium" w:eastAsia="Arial Unicode MS" w:hAnsi="Avenir Next Medium" w:cs="Arial Unicode MS"/>
          <w:sz w:val="22"/>
          <w:szCs w:val="22"/>
          <w:lang w:val="en"/>
        </w:rPr>
        <w:t xml:space="preserve">Jun </w:t>
      </w:r>
      <w:r w:rsidR="00186885" w:rsidRPr="00186885">
        <w:rPr>
          <w:rFonts w:ascii="Avenir Next Medium" w:eastAsia="Arial Unicode MS" w:hAnsi="Avenir Next Medium" w:cs="Arial Unicode MS"/>
          <w:sz w:val="22"/>
          <w:szCs w:val="22"/>
          <w:lang w:val="en"/>
        </w:rPr>
        <w:t>2019</w:t>
      </w:r>
      <w:r w:rsidRPr="00186885">
        <w:rPr>
          <w:rFonts w:ascii="Avenir Next Medium" w:eastAsia="Arial Unicode MS" w:hAnsi="Avenir Next Medium" w:cs="Arial Unicode MS"/>
          <w:sz w:val="22"/>
          <w:szCs w:val="22"/>
          <w:lang w:val="en"/>
        </w:rPr>
        <w:t xml:space="preserve"> – Ongoing</w:t>
      </w:r>
    </w:p>
    <w:p w14:paraId="178CFF33" w14:textId="1B110F46" w:rsidR="0096785F" w:rsidRPr="000E281E" w:rsidRDefault="0075154B" w:rsidP="00186885">
      <w:pPr>
        <w:pStyle w:val="Normal1"/>
        <w:tabs>
          <w:tab w:val="right" w:pos="9360"/>
        </w:tabs>
        <w:spacing w:line="240" w:lineRule="auto"/>
        <w:contextualSpacing w:val="0"/>
        <w:rPr>
          <w:rFonts w:ascii="Avenir Next Medium" w:eastAsia="Arial Unicode MS" w:hAnsi="Avenir Next Medium" w:cs="Arial Unicode MS"/>
          <w:sz w:val="20"/>
          <w:szCs w:val="20"/>
        </w:rPr>
      </w:pPr>
      <w:r>
        <w:rPr>
          <w:rFonts w:ascii="Avenir Next Medium" w:eastAsia="Arial Unicode MS" w:hAnsi="Avenir Next Medium" w:cs="Arial Unicode MS"/>
          <w:sz w:val="20"/>
          <w:szCs w:val="20"/>
        </w:rPr>
        <w:t>Leading the</w:t>
      </w:r>
      <w:r w:rsidR="0096785F" w:rsidRPr="000E281E">
        <w:rPr>
          <w:rFonts w:ascii="Avenir Next Medium" w:eastAsia="Arial Unicode MS" w:hAnsi="Avenir Next Medium" w:cs="Arial Unicode MS"/>
          <w:sz w:val="20"/>
          <w:szCs w:val="20"/>
        </w:rPr>
        <w:t xml:space="preserve"> conceptualization </w:t>
      </w:r>
      <w:r w:rsidR="00057CF1">
        <w:rPr>
          <w:rFonts w:ascii="Avenir Next Medium" w:eastAsia="Arial Unicode MS" w:hAnsi="Avenir Next Medium" w:cs="Arial Unicode MS"/>
          <w:sz w:val="20"/>
          <w:szCs w:val="20"/>
        </w:rPr>
        <w:t xml:space="preserve">of </w:t>
      </w:r>
      <w:r w:rsidR="0096785F" w:rsidRPr="000E281E">
        <w:rPr>
          <w:rFonts w:ascii="Avenir Next Medium" w:eastAsia="Arial Unicode MS" w:hAnsi="Avenir Next Medium" w:cs="Arial Unicode MS"/>
          <w:sz w:val="20"/>
          <w:szCs w:val="20"/>
        </w:rPr>
        <w:t xml:space="preserve">the overall delivery strategy &amp; execution of government </w:t>
      </w:r>
      <w:r w:rsidR="008561B6" w:rsidRPr="000E281E">
        <w:rPr>
          <w:rFonts w:ascii="Avenir Next Medium" w:eastAsia="Arial Unicode MS" w:hAnsi="Avenir Next Medium" w:cs="Arial Unicode MS"/>
          <w:sz w:val="20"/>
          <w:szCs w:val="20"/>
        </w:rPr>
        <w:t>defense</w:t>
      </w:r>
      <w:r w:rsidR="0096785F" w:rsidRPr="000E281E">
        <w:rPr>
          <w:rFonts w:ascii="Avenir Next Medium" w:eastAsia="Arial Unicode MS" w:hAnsi="Avenir Next Medium" w:cs="Arial Unicode MS"/>
          <w:sz w:val="20"/>
          <w:szCs w:val="20"/>
        </w:rPr>
        <w:t xml:space="preserve"> account</w:t>
      </w:r>
      <w:r w:rsidR="008561B6">
        <w:rPr>
          <w:rFonts w:ascii="Avenir Next Medium" w:eastAsia="Arial Unicode MS" w:hAnsi="Avenir Next Medium" w:cs="Arial Unicode MS"/>
          <w:sz w:val="20"/>
          <w:szCs w:val="20"/>
        </w:rPr>
        <w:t xml:space="preserve"> &amp; System Integration engagements</w:t>
      </w:r>
      <w:r w:rsidR="0096785F" w:rsidRPr="000E281E">
        <w:rPr>
          <w:rFonts w:ascii="Avenir Next Medium" w:eastAsia="Arial Unicode MS" w:hAnsi="Avenir Next Medium" w:cs="Arial Unicode MS"/>
          <w:sz w:val="20"/>
          <w:szCs w:val="20"/>
        </w:rPr>
        <w:t xml:space="preserve">, including governance model, customer &amp; vendor engagement, P&amp;L, &amp; </w:t>
      </w:r>
      <w:r w:rsidR="002C731D">
        <w:rPr>
          <w:rFonts w:ascii="Avenir Next Medium" w:eastAsia="Arial Unicode MS" w:hAnsi="Avenir Next Medium" w:cs="Arial Unicode MS"/>
          <w:sz w:val="20"/>
          <w:szCs w:val="20"/>
        </w:rPr>
        <w:t>c</w:t>
      </w:r>
      <w:r w:rsidR="0096785F" w:rsidRPr="000E281E">
        <w:rPr>
          <w:rFonts w:ascii="Avenir Next Medium" w:eastAsia="Arial Unicode MS" w:hAnsi="Avenir Next Medium" w:cs="Arial Unicode MS"/>
          <w:sz w:val="20"/>
          <w:szCs w:val="20"/>
        </w:rPr>
        <w:t>ontinuous improvement programs.</w:t>
      </w:r>
    </w:p>
    <w:p w14:paraId="753D6808" w14:textId="77777777" w:rsidR="0096785F" w:rsidRDefault="0096785F" w:rsidP="0096785F">
      <w:pPr>
        <w:contextualSpacing/>
        <w:rPr>
          <w:rFonts w:ascii="Arial" w:hAnsi="Arial" w:cs="Arial"/>
          <w:color w:val="595959" w:themeColor="text1" w:themeTint="A6"/>
          <w:lang w:bidi="en-GB"/>
        </w:rPr>
      </w:pPr>
    </w:p>
    <w:p w14:paraId="4FCCEB86" w14:textId="739227A8" w:rsidR="0096785F" w:rsidRDefault="0096785F" w:rsidP="00DA0B17">
      <w:pPr>
        <w:spacing w:after="0"/>
        <w:contextualSpacing/>
        <w:rPr>
          <w:rFonts w:ascii="Arial" w:hAnsi="Arial" w:cs="Arial"/>
          <w:color w:val="595959" w:themeColor="text1" w:themeTint="A6"/>
          <w:lang w:bidi="en-GB"/>
        </w:rPr>
      </w:pPr>
      <w:r w:rsidRPr="000E281E">
        <w:rPr>
          <w:rFonts w:ascii="Avenir Next Medium" w:eastAsia="Arial Unicode MS" w:hAnsi="Avenir Next Medium" w:cs="Arial Unicode MS"/>
          <w:b/>
          <w:bCs/>
          <w:iCs/>
          <w:color w:val="002060"/>
          <w:lang w:val="en"/>
        </w:rPr>
        <w:t>D</w:t>
      </w:r>
      <w:r w:rsidR="00EA0E18" w:rsidRPr="000E281E">
        <w:rPr>
          <w:rFonts w:ascii="Avenir Next Medium" w:eastAsia="Arial Unicode MS" w:hAnsi="Avenir Next Medium" w:cs="Arial Unicode MS"/>
          <w:b/>
          <w:bCs/>
          <w:iCs/>
          <w:color w:val="002060"/>
          <w:lang w:val="en"/>
        </w:rPr>
        <w:t>irector</w:t>
      </w:r>
      <w:r w:rsidR="00EA0E18" w:rsidRPr="000E281E">
        <w:rPr>
          <w:rFonts w:ascii="Avenir Next Medium" w:eastAsia="Arial Unicode MS" w:hAnsi="Avenir Next Medium" w:cs="Arial Unicode MS"/>
          <w:b/>
          <w:bCs/>
          <w:i/>
          <w:lang w:val="en"/>
        </w:rPr>
        <w:t xml:space="preserve"> /</w:t>
      </w:r>
      <w:r w:rsidRPr="000E281E">
        <w:rPr>
          <w:rFonts w:ascii="Arial" w:hAnsi="Arial" w:cs="Arial"/>
          <w:color w:val="595959" w:themeColor="text1" w:themeTint="A6"/>
          <w:sz w:val="18"/>
          <w:szCs w:val="18"/>
          <w:lang w:bidi="en-GB"/>
        </w:rPr>
        <w:t xml:space="preserve"> </w:t>
      </w:r>
      <w:r w:rsidRPr="00186885">
        <w:rPr>
          <w:rFonts w:ascii="Avenir Next Medium" w:eastAsia="Arial Unicode MS" w:hAnsi="Avenir Next Medium" w:cs="Arial Unicode MS"/>
          <w:b/>
          <w:sz w:val="22"/>
          <w:szCs w:val="24"/>
          <w:lang w:val="en"/>
        </w:rPr>
        <w:t>Akscellence Info Solutions</w:t>
      </w:r>
      <w:r>
        <w:rPr>
          <w:rFonts w:ascii="Arial" w:hAnsi="Arial" w:cs="Arial"/>
          <w:color w:val="595959" w:themeColor="text1" w:themeTint="A6"/>
          <w:lang w:bidi="en-GB"/>
        </w:rPr>
        <w:tab/>
      </w:r>
      <w:r>
        <w:rPr>
          <w:rFonts w:ascii="Arial" w:hAnsi="Arial" w:cs="Arial"/>
          <w:color w:val="595959" w:themeColor="text1" w:themeTint="A6"/>
          <w:lang w:bidi="en-GB"/>
        </w:rPr>
        <w:tab/>
      </w:r>
      <w:r>
        <w:rPr>
          <w:rFonts w:ascii="Arial" w:hAnsi="Arial" w:cs="Arial"/>
          <w:color w:val="595959" w:themeColor="text1" w:themeTint="A6"/>
          <w:lang w:bidi="en-GB"/>
        </w:rPr>
        <w:tab/>
      </w:r>
      <w:r w:rsidR="00EA0E18">
        <w:rPr>
          <w:rFonts w:ascii="Arial" w:hAnsi="Arial" w:cs="Arial"/>
          <w:color w:val="595959" w:themeColor="text1" w:themeTint="A6"/>
          <w:lang w:bidi="en-GB"/>
        </w:rPr>
        <w:tab/>
      </w:r>
      <w:r w:rsidR="00EA0E18">
        <w:rPr>
          <w:rFonts w:ascii="Arial" w:hAnsi="Arial" w:cs="Arial"/>
          <w:color w:val="595959" w:themeColor="text1" w:themeTint="A6"/>
          <w:lang w:bidi="en-GB"/>
        </w:rPr>
        <w:tab/>
      </w:r>
      <w:r w:rsidR="000734E5">
        <w:rPr>
          <w:rFonts w:ascii="Arial" w:hAnsi="Arial" w:cs="Arial"/>
          <w:color w:val="595959" w:themeColor="text1" w:themeTint="A6"/>
          <w:lang w:bidi="en-GB"/>
        </w:rPr>
        <w:t xml:space="preserve">            </w:t>
      </w:r>
      <w:r w:rsidR="00EA0E18">
        <w:rPr>
          <w:rFonts w:ascii="Arial" w:hAnsi="Arial" w:cs="Arial"/>
          <w:color w:val="595959" w:themeColor="text1" w:themeTint="A6"/>
          <w:lang w:bidi="en-GB"/>
        </w:rPr>
        <w:t xml:space="preserve">    </w:t>
      </w:r>
      <w:r w:rsidR="000734E5">
        <w:rPr>
          <w:rFonts w:ascii="Avenir Next Medium" w:eastAsia="Arial Unicode MS" w:hAnsi="Avenir Next Medium" w:cs="Arial Unicode MS"/>
          <w:sz w:val="22"/>
          <w:szCs w:val="22"/>
          <w:lang w:val="en"/>
        </w:rPr>
        <w:t xml:space="preserve">Dec </w:t>
      </w:r>
      <w:r w:rsidR="00186885">
        <w:rPr>
          <w:rFonts w:ascii="Avenir Next Medium" w:eastAsia="Arial Unicode MS" w:hAnsi="Avenir Next Medium" w:cs="Arial Unicode MS"/>
          <w:sz w:val="22"/>
          <w:szCs w:val="22"/>
          <w:lang w:val="en"/>
        </w:rPr>
        <w:t>2017</w:t>
      </w:r>
      <w:r w:rsidRPr="00186885">
        <w:rPr>
          <w:rFonts w:ascii="Avenir Next Medium" w:eastAsia="Arial Unicode MS" w:hAnsi="Avenir Next Medium" w:cs="Arial Unicode MS"/>
          <w:sz w:val="22"/>
          <w:szCs w:val="22"/>
          <w:lang w:val="en"/>
        </w:rPr>
        <w:t xml:space="preserve"> – </w:t>
      </w:r>
      <w:r w:rsidR="000734E5">
        <w:rPr>
          <w:rFonts w:ascii="Avenir Next Medium" w:eastAsia="Arial Unicode MS" w:hAnsi="Avenir Next Medium" w:cs="Arial Unicode MS"/>
          <w:sz w:val="22"/>
          <w:szCs w:val="22"/>
          <w:lang w:val="en"/>
        </w:rPr>
        <w:t xml:space="preserve">June </w:t>
      </w:r>
      <w:r w:rsidR="00186885">
        <w:rPr>
          <w:rFonts w:ascii="Avenir Next Medium" w:eastAsia="Arial Unicode MS" w:hAnsi="Avenir Next Medium" w:cs="Arial Unicode MS"/>
          <w:sz w:val="22"/>
          <w:szCs w:val="22"/>
          <w:lang w:val="en"/>
        </w:rPr>
        <w:t>2019</w:t>
      </w:r>
    </w:p>
    <w:p w14:paraId="48D8FCA0" w14:textId="77777777" w:rsidR="0096785F" w:rsidRPr="000E281E" w:rsidRDefault="0096785F" w:rsidP="00186885">
      <w:pPr>
        <w:pStyle w:val="Normal1"/>
        <w:numPr>
          <w:ilvl w:val="0"/>
          <w:numId w:val="13"/>
        </w:numPr>
        <w:tabs>
          <w:tab w:val="right" w:pos="9360"/>
        </w:tabs>
        <w:spacing w:line="240" w:lineRule="auto"/>
        <w:contextualSpacing w:val="0"/>
        <w:rPr>
          <w:rFonts w:ascii="Avenir Next Medium" w:eastAsia="Arial Unicode MS" w:hAnsi="Avenir Next Medium" w:cs="Arial Unicode MS"/>
          <w:sz w:val="20"/>
          <w:szCs w:val="20"/>
        </w:rPr>
      </w:pPr>
      <w:r w:rsidRPr="000E281E">
        <w:rPr>
          <w:rFonts w:ascii="Avenir Next Medium" w:eastAsia="Arial Unicode MS" w:hAnsi="Avenir Next Medium" w:cs="Arial Unicode MS"/>
          <w:sz w:val="20"/>
          <w:szCs w:val="20"/>
        </w:rPr>
        <w:t>Engaged in helping build the start-up organization and focus on Digital.</w:t>
      </w:r>
    </w:p>
    <w:p w14:paraId="4760546D" w14:textId="77777777" w:rsidR="0096785F" w:rsidRPr="000E281E" w:rsidRDefault="0096785F" w:rsidP="00186885">
      <w:pPr>
        <w:pStyle w:val="Normal1"/>
        <w:numPr>
          <w:ilvl w:val="0"/>
          <w:numId w:val="13"/>
        </w:numPr>
        <w:tabs>
          <w:tab w:val="right" w:pos="9360"/>
        </w:tabs>
        <w:spacing w:line="240" w:lineRule="auto"/>
        <w:contextualSpacing w:val="0"/>
        <w:rPr>
          <w:rFonts w:ascii="Avenir Next Medium" w:eastAsia="Arial Unicode MS" w:hAnsi="Avenir Next Medium" w:cs="Arial Unicode MS"/>
          <w:sz w:val="20"/>
          <w:szCs w:val="20"/>
        </w:rPr>
      </w:pPr>
      <w:r w:rsidRPr="000E281E">
        <w:rPr>
          <w:rFonts w:ascii="Avenir Next Medium" w:eastAsia="Arial Unicode MS" w:hAnsi="Avenir Next Medium" w:cs="Arial Unicode MS"/>
          <w:sz w:val="20"/>
          <w:szCs w:val="20"/>
        </w:rPr>
        <w:t>Client Strategy Consulting – Provided roadmaps and periodic recommendations to the client’s overall goals by analyzing strengths and areas needing improvement.</w:t>
      </w:r>
    </w:p>
    <w:p w14:paraId="58ED6307" w14:textId="5593AC51" w:rsidR="0096785F" w:rsidRPr="000E281E" w:rsidRDefault="0096785F" w:rsidP="00186885">
      <w:pPr>
        <w:pStyle w:val="Normal1"/>
        <w:numPr>
          <w:ilvl w:val="0"/>
          <w:numId w:val="13"/>
        </w:numPr>
        <w:tabs>
          <w:tab w:val="right" w:pos="9360"/>
        </w:tabs>
        <w:spacing w:line="240" w:lineRule="auto"/>
        <w:contextualSpacing w:val="0"/>
        <w:rPr>
          <w:rFonts w:ascii="Avenir Next Medium" w:eastAsia="Arial Unicode MS" w:hAnsi="Avenir Next Medium" w:cs="Arial Unicode MS"/>
          <w:sz w:val="20"/>
          <w:szCs w:val="20"/>
        </w:rPr>
      </w:pPr>
      <w:r w:rsidRPr="000E281E">
        <w:rPr>
          <w:rFonts w:ascii="Avenir Next Medium" w:eastAsia="Arial Unicode MS" w:hAnsi="Avenir Next Medium" w:cs="Arial Unicode MS"/>
          <w:sz w:val="20"/>
          <w:szCs w:val="20"/>
        </w:rPr>
        <w:t>Executive responsibility in providing the oversight and leadership in delivery management, Process &amp; Tools, including mentoring.</w:t>
      </w:r>
    </w:p>
    <w:p w14:paraId="59EC9592" w14:textId="45B14FD7" w:rsidR="0096785F" w:rsidRPr="00EA0E18" w:rsidRDefault="0096785F" w:rsidP="000E281E">
      <w:pPr>
        <w:spacing w:before="240" w:after="0"/>
        <w:rPr>
          <w:rFonts w:eastAsiaTheme="majorEastAsia" w:cstheme="majorBidi"/>
          <w:caps/>
          <w:color w:val="595959" w:themeColor="text1" w:themeTint="A6"/>
          <w:szCs w:val="24"/>
        </w:rPr>
      </w:pPr>
      <w:r w:rsidRPr="000E281E">
        <w:rPr>
          <w:rFonts w:ascii="Avenir Next Medium" w:eastAsia="Arial Unicode MS" w:hAnsi="Avenir Next Medium" w:cs="Arial Unicode MS"/>
          <w:b/>
          <w:bCs/>
          <w:iCs/>
          <w:color w:val="002060"/>
          <w:lang w:val="en"/>
        </w:rPr>
        <w:t>Senior Manager</w:t>
      </w:r>
      <w:r w:rsidR="00EA0E18" w:rsidRPr="000E281E">
        <w:rPr>
          <w:rFonts w:ascii="Avenir Next Medium" w:eastAsia="Arial Unicode MS" w:hAnsi="Avenir Next Medium" w:cs="Arial Unicode MS"/>
          <w:b/>
          <w:bCs/>
          <w:iCs/>
          <w:color w:val="002060"/>
          <w:lang w:val="en"/>
        </w:rPr>
        <w:t xml:space="preserve"> /</w:t>
      </w:r>
      <w:r w:rsidRPr="000E281E">
        <w:rPr>
          <w:rFonts w:ascii="Arial" w:hAnsi="Arial" w:cs="Arial"/>
          <w:color w:val="595959" w:themeColor="text1" w:themeTint="A6"/>
          <w:sz w:val="18"/>
          <w:szCs w:val="18"/>
          <w:lang w:bidi="en-GB"/>
        </w:rPr>
        <w:t xml:space="preserve"> </w:t>
      </w:r>
      <w:r w:rsidR="003570B5" w:rsidRPr="00186885">
        <w:rPr>
          <w:rFonts w:ascii="Avenir Next Medium" w:eastAsia="Arial Unicode MS" w:hAnsi="Avenir Next Medium" w:cs="Arial Unicode MS"/>
          <w:b/>
          <w:bCs/>
          <w:iCs/>
          <w:sz w:val="22"/>
          <w:szCs w:val="26"/>
          <w:lang w:val="en"/>
        </w:rPr>
        <w:t>Ericsson</w:t>
      </w:r>
      <w:r>
        <w:rPr>
          <w:rFonts w:ascii="Arial" w:hAnsi="Arial" w:cs="Arial"/>
          <w:color w:val="595959" w:themeColor="text1" w:themeTint="A6"/>
          <w:lang w:bidi="en-GB"/>
        </w:rPr>
        <w:tab/>
      </w:r>
      <w:r w:rsidR="00EA0E18">
        <w:rPr>
          <w:rFonts w:ascii="Arial" w:hAnsi="Arial" w:cs="Arial"/>
          <w:color w:val="595959" w:themeColor="text1" w:themeTint="A6"/>
          <w:lang w:bidi="en-GB"/>
        </w:rPr>
        <w:tab/>
      </w:r>
      <w:r w:rsidR="00EA0E18">
        <w:rPr>
          <w:rFonts w:ascii="Arial" w:hAnsi="Arial" w:cs="Arial"/>
          <w:color w:val="595959" w:themeColor="text1" w:themeTint="A6"/>
          <w:lang w:bidi="en-GB"/>
        </w:rPr>
        <w:tab/>
      </w:r>
      <w:r w:rsidR="00EA0E18">
        <w:rPr>
          <w:rFonts w:ascii="Arial" w:hAnsi="Arial" w:cs="Arial"/>
          <w:color w:val="595959" w:themeColor="text1" w:themeTint="A6"/>
          <w:lang w:bidi="en-GB"/>
        </w:rPr>
        <w:tab/>
      </w:r>
      <w:r w:rsidR="00EA0E18">
        <w:rPr>
          <w:rFonts w:ascii="Arial" w:hAnsi="Arial" w:cs="Arial"/>
          <w:color w:val="595959" w:themeColor="text1" w:themeTint="A6"/>
          <w:lang w:bidi="en-GB"/>
        </w:rPr>
        <w:tab/>
        <w:t xml:space="preserve">                 </w:t>
      </w:r>
      <w:r w:rsidR="003570B5">
        <w:rPr>
          <w:rFonts w:ascii="Arial" w:hAnsi="Arial" w:cs="Arial"/>
          <w:color w:val="595959" w:themeColor="text1" w:themeTint="A6"/>
          <w:lang w:bidi="en-GB"/>
        </w:rPr>
        <w:t xml:space="preserve">             </w:t>
      </w:r>
      <w:r w:rsidR="000734E5">
        <w:rPr>
          <w:rFonts w:ascii="Avenir Next Medium" w:eastAsia="Arial Unicode MS" w:hAnsi="Avenir Next Medium" w:cs="Arial Unicode MS"/>
          <w:sz w:val="22"/>
          <w:szCs w:val="22"/>
          <w:lang w:val="en"/>
        </w:rPr>
        <w:t xml:space="preserve">Apr </w:t>
      </w:r>
      <w:r w:rsidRPr="00186885">
        <w:rPr>
          <w:rFonts w:ascii="Avenir Next Medium" w:eastAsia="Arial Unicode MS" w:hAnsi="Avenir Next Medium" w:cs="Arial Unicode MS"/>
          <w:sz w:val="22"/>
          <w:szCs w:val="22"/>
          <w:lang w:val="en"/>
        </w:rPr>
        <w:t xml:space="preserve">2016 – </w:t>
      </w:r>
      <w:r w:rsidR="000734E5">
        <w:rPr>
          <w:rFonts w:ascii="Avenir Next Medium" w:eastAsia="Arial Unicode MS" w:hAnsi="Avenir Next Medium" w:cs="Arial Unicode MS"/>
          <w:sz w:val="22"/>
          <w:szCs w:val="22"/>
          <w:lang w:val="en"/>
        </w:rPr>
        <w:t xml:space="preserve">Nov </w:t>
      </w:r>
      <w:r w:rsidRPr="00186885">
        <w:rPr>
          <w:rFonts w:ascii="Avenir Next Medium" w:eastAsia="Arial Unicode MS" w:hAnsi="Avenir Next Medium" w:cs="Arial Unicode MS"/>
          <w:sz w:val="22"/>
          <w:szCs w:val="22"/>
          <w:lang w:val="en"/>
        </w:rPr>
        <w:t>2017</w:t>
      </w:r>
    </w:p>
    <w:p w14:paraId="714A90A4" w14:textId="0F52EB3D" w:rsidR="0075154B" w:rsidRPr="0075154B" w:rsidRDefault="0075154B" w:rsidP="0075154B">
      <w:pPr>
        <w:pStyle w:val="Normal1"/>
        <w:numPr>
          <w:ilvl w:val="0"/>
          <w:numId w:val="13"/>
        </w:numPr>
        <w:tabs>
          <w:tab w:val="right" w:pos="9360"/>
        </w:tabs>
        <w:spacing w:line="240" w:lineRule="auto"/>
        <w:contextualSpacing w:val="0"/>
        <w:rPr>
          <w:rFonts w:ascii="Avenir Next Medium" w:eastAsia="Arial Unicode MS" w:hAnsi="Avenir Next Medium" w:cs="Arial Unicode MS"/>
          <w:sz w:val="20"/>
          <w:szCs w:val="20"/>
        </w:rPr>
      </w:pPr>
      <w:r w:rsidRPr="000E281E">
        <w:rPr>
          <w:rFonts w:ascii="Avenir Next Medium" w:eastAsia="Arial Unicode MS" w:hAnsi="Avenir Next Medium" w:cs="Arial Unicode MS"/>
          <w:sz w:val="20"/>
          <w:szCs w:val="20"/>
        </w:rPr>
        <w:t>Served as a customer single point of contact, owning overall responsibility of contracted services, ensuring expected services were delivered and issues were addressed at the right priority level.</w:t>
      </w:r>
    </w:p>
    <w:p w14:paraId="4D8C7079" w14:textId="52F08C7E" w:rsidR="0096785F" w:rsidRPr="000E281E" w:rsidRDefault="0096785F" w:rsidP="000E281E">
      <w:pPr>
        <w:pStyle w:val="Normal1"/>
        <w:numPr>
          <w:ilvl w:val="0"/>
          <w:numId w:val="13"/>
        </w:numPr>
        <w:tabs>
          <w:tab w:val="right" w:pos="9360"/>
        </w:tabs>
        <w:spacing w:line="240" w:lineRule="auto"/>
        <w:contextualSpacing w:val="0"/>
        <w:rPr>
          <w:rFonts w:ascii="Avenir Next Medium" w:eastAsia="Arial Unicode MS" w:hAnsi="Avenir Next Medium" w:cs="Arial Unicode MS"/>
          <w:sz w:val="20"/>
          <w:szCs w:val="20"/>
        </w:rPr>
      </w:pPr>
      <w:r w:rsidRPr="000E281E">
        <w:rPr>
          <w:rFonts w:ascii="Avenir Next Medium" w:eastAsia="Arial Unicode MS" w:hAnsi="Avenir Next Medium" w:cs="Arial Unicode MS"/>
          <w:sz w:val="20"/>
          <w:szCs w:val="20"/>
        </w:rPr>
        <w:t>Led RFPs/Proposal write-up for large clients in project management processes &amp; tools.</w:t>
      </w:r>
    </w:p>
    <w:p w14:paraId="2F972ECF" w14:textId="3F8BB5EC" w:rsidR="0096785F" w:rsidRPr="000E281E" w:rsidRDefault="0096785F" w:rsidP="000E281E">
      <w:pPr>
        <w:pStyle w:val="Normal1"/>
        <w:numPr>
          <w:ilvl w:val="0"/>
          <w:numId w:val="13"/>
        </w:numPr>
        <w:tabs>
          <w:tab w:val="right" w:pos="9360"/>
        </w:tabs>
        <w:spacing w:line="240" w:lineRule="auto"/>
        <w:contextualSpacing w:val="0"/>
        <w:rPr>
          <w:rFonts w:ascii="Avenir Next Medium" w:eastAsia="Arial Unicode MS" w:hAnsi="Avenir Next Medium" w:cs="Arial Unicode MS"/>
        </w:rPr>
      </w:pPr>
      <w:r w:rsidRPr="000E281E">
        <w:rPr>
          <w:rFonts w:ascii="Avenir Next Medium" w:eastAsia="Arial Unicode MS" w:hAnsi="Avenir Next Medium" w:cs="Arial Unicode MS"/>
          <w:sz w:val="20"/>
          <w:szCs w:val="20"/>
        </w:rPr>
        <w:t xml:space="preserve">Driven Project Management competency to improvise the PM Process Development towards mitigating delivery risks, </w:t>
      </w:r>
      <w:r w:rsidR="00425978">
        <w:rPr>
          <w:rFonts w:ascii="Avenir Next Medium" w:eastAsia="Arial Unicode MS" w:hAnsi="Avenir Next Medium" w:cs="Arial Unicode MS"/>
          <w:sz w:val="20"/>
          <w:szCs w:val="20"/>
        </w:rPr>
        <w:t xml:space="preserve">recommending the use/development of automation tools for </w:t>
      </w:r>
      <w:r w:rsidRPr="000E281E">
        <w:rPr>
          <w:rFonts w:ascii="Avenir Next Medium" w:eastAsia="Arial Unicode MS" w:hAnsi="Avenir Next Medium" w:cs="Arial Unicode MS"/>
          <w:sz w:val="20"/>
          <w:szCs w:val="20"/>
        </w:rPr>
        <w:t xml:space="preserve">improving the cost &amp; resource </w:t>
      </w:r>
      <w:r w:rsidR="008561B6" w:rsidRPr="000E281E">
        <w:rPr>
          <w:rFonts w:ascii="Avenir Next Medium" w:eastAsia="Arial Unicode MS" w:hAnsi="Avenir Next Medium" w:cs="Arial Unicode MS"/>
          <w:sz w:val="20"/>
          <w:szCs w:val="20"/>
        </w:rPr>
        <w:t>optimization</w:t>
      </w:r>
      <w:r w:rsidR="00425978">
        <w:rPr>
          <w:rFonts w:ascii="Avenir Next Medium" w:eastAsia="Arial Unicode MS" w:hAnsi="Avenir Next Medium" w:cs="Arial Unicode MS"/>
          <w:sz w:val="20"/>
          <w:szCs w:val="20"/>
        </w:rPr>
        <w:t xml:space="preserve"> or reuse</w:t>
      </w:r>
      <w:r w:rsidR="000B7066">
        <w:rPr>
          <w:rFonts w:ascii="Avenir Next Medium" w:eastAsia="Arial Unicode MS" w:hAnsi="Avenir Next Medium" w:cs="Arial Unicode MS"/>
          <w:sz w:val="20"/>
          <w:szCs w:val="20"/>
        </w:rPr>
        <w:t xml:space="preserve"> as an </w:t>
      </w:r>
      <w:r w:rsidR="00707C05">
        <w:rPr>
          <w:rFonts w:ascii="Avenir Next Medium" w:eastAsia="Arial Unicode MS" w:hAnsi="Avenir Next Medium" w:cs="Arial Unicode MS"/>
          <w:sz w:val="20"/>
          <w:szCs w:val="20"/>
        </w:rPr>
        <w:t>asset</w:t>
      </w:r>
      <w:r w:rsidR="008561B6" w:rsidRPr="000E281E">
        <w:rPr>
          <w:rFonts w:ascii="Avenir Next Medium" w:eastAsia="Arial Unicode MS" w:hAnsi="Avenir Next Medium" w:cs="Arial Unicode MS"/>
          <w:sz w:val="20"/>
          <w:szCs w:val="20"/>
        </w:rPr>
        <w:t>,</w:t>
      </w:r>
      <w:r w:rsidR="008561B6">
        <w:rPr>
          <w:rFonts w:ascii="Avenir Next Medium" w:eastAsia="Arial Unicode MS" w:hAnsi="Avenir Next Medium" w:cs="Arial Unicode MS"/>
          <w:sz w:val="20"/>
          <w:szCs w:val="20"/>
        </w:rPr>
        <w:t xml:space="preserve"> </w:t>
      </w:r>
      <w:r w:rsidR="008561B6" w:rsidRPr="000E281E">
        <w:rPr>
          <w:rFonts w:ascii="Avenir Next Medium" w:eastAsia="Arial Unicode MS" w:hAnsi="Avenir Next Medium" w:cs="Arial Unicode MS"/>
          <w:sz w:val="20"/>
          <w:szCs w:val="20"/>
        </w:rPr>
        <w:t>and</w:t>
      </w:r>
      <w:r w:rsidRPr="000E281E">
        <w:rPr>
          <w:rFonts w:ascii="Avenir Next Medium" w:eastAsia="Arial Unicode MS" w:hAnsi="Avenir Next Medium" w:cs="Arial Unicode MS"/>
          <w:sz w:val="20"/>
          <w:szCs w:val="20"/>
        </w:rPr>
        <w:t xml:space="preserve"> standardizing the processes</w:t>
      </w:r>
      <w:r w:rsidR="00425978">
        <w:rPr>
          <w:rFonts w:ascii="Avenir Next Medium" w:eastAsia="Arial Unicode MS" w:hAnsi="Avenir Next Medium" w:cs="Arial Unicode MS"/>
          <w:sz w:val="20"/>
          <w:szCs w:val="20"/>
        </w:rPr>
        <w:t xml:space="preserve">, tools </w:t>
      </w:r>
      <w:r w:rsidRPr="000E281E">
        <w:rPr>
          <w:rFonts w:ascii="Avenir Next Medium" w:eastAsia="Arial Unicode MS" w:hAnsi="Avenir Next Medium" w:cs="Arial Unicode MS"/>
          <w:sz w:val="20"/>
          <w:szCs w:val="20"/>
        </w:rPr>
        <w:t>&amp; templates.</w:t>
      </w:r>
    </w:p>
    <w:p w14:paraId="162611FA" w14:textId="37347FF7" w:rsidR="0096785F" w:rsidRPr="00186885" w:rsidRDefault="0096785F" w:rsidP="000E281E">
      <w:pPr>
        <w:spacing w:before="240" w:after="0"/>
        <w:rPr>
          <w:rFonts w:ascii="Avenir Next Medium" w:eastAsia="Arial Unicode MS" w:hAnsi="Avenir Next Medium" w:cs="Arial Unicode MS"/>
          <w:sz w:val="22"/>
          <w:szCs w:val="22"/>
          <w:lang w:val="en"/>
        </w:rPr>
      </w:pPr>
      <w:r w:rsidRPr="000E281E">
        <w:rPr>
          <w:rFonts w:ascii="Avenir Next Medium" w:eastAsia="Arial Unicode MS" w:hAnsi="Avenir Next Medium" w:cs="Arial Unicode MS"/>
          <w:b/>
          <w:bCs/>
          <w:iCs/>
          <w:color w:val="002060"/>
          <w:lang w:val="en"/>
        </w:rPr>
        <w:t>Delivery Project E</w:t>
      </w:r>
      <w:r w:rsidR="00EA0E18" w:rsidRPr="000E281E">
        <w:rPr>
          <w:rFonts w:ascii="Avenir Next Medium" w:eastAsia="Arial Unicode MS" w:hAnsi="Avenir Next Medium" w:cs="Arial Unicode MS"/>
          <w:b/>
          <w:bCs/>
          <w:iCs/>
          <w:color w:val="002060"/>
          <w:lang w:val="en"/>
        </w:rPr>
        <w:t>xecutive (DPE) /</w:t>
      </w:r>
      <w:r>
        <w:rPr>
          <w:rFonts w:ascii="Arial" w:hAnsi="Arial" w:cs="Arial"/>
          <w:color w:val="595959" w:themeColor="text1" w:themeTint="A6"/>
          <w:lang w:bidi="en-GB"/>
        </w:rPr>
        <w:t xml:space="preserve"> </w:t>
      </w:r>
      <w:r w:rsidRPr="000E281E">
        <w:rPr>
          <w:rFonts w:ascii="Avenir Next Medium" w:eastAsia="Arial Unicode MS" w:hAnsi="Avenir Next Medium" w:cs="Arial Unicode MS"/>
          <w:b/>
          <w:sz w:val="22"/>
          <w:szCs w:val="22"/>
          <w:lang w:val="en"/>
        </w:rPr>
        <w:t>IBM</w:t>
      </w:r>
      <w:r w:rsidRPr="00EA0E18">
        <w:rPr>
          <w:rStyle w:val="Emphasis"/>
          <w:rFonts w:asciiTheme="majorHAnsi" w:eastAsiaTheme="majorEastAsia" w:hAnsiTheme="majorHAnsi" w:cstheme="majorBidi"/>
          <w:b/>
          <w:i w:val="0"/>
          <w:szCs w:val="26"/>
        </w:rPr>
        <w:t xml:space="preserve"> </w:t>
      </w:r>
      <w:r w:rsidRPr="00EA0E18">
        <w:rPr>
          <w:rStyle w:val="Emphasis"/>
          <w:rFonts w:asciiTheme="majorHAnsi" w:eastAsiaTheme="majorEastAsia" w:hAnsiTheme="majorHAnsi" w:cstheme="majorBidi"/>
          <w:b/>
          <w:szCs w:val="26"/>
        </w:rPr>
        <w:tab/>
      </w:r>
      <w:r>
        <w:rPr>
          <w:rFonts w:ascii="Arial" w:hAnsi="Arial" w:cs="Arial"/>
          <w:color w:val="595959" w:themeColor="text1" w:themeTint="A6"/>
          <w:lang w:bidi="en-GB"/>
        </w:rPr>
        <w:tab/>
      </w:r>
      <w:r>
        <w:rPr>
          <w:rFonts w:ascii="Arial" w:hAnsi="Arial" w:cs="Arial"/>
          <w:color w:val="595959" w:themeColor="text1" w:themeTint="A6"/>
          <w:lang w:bidi="en-GB"/>
        </w:rPr>
        <w:tab/>
      </w:r>
      <w:r>
        <w:rPr>
          <w:rFonts w:ascii="Arial" w:hAnsi="Arial" w:cs="Arial"/>
          <w:color w:val="595959" w:themeColor="text1" w:themeTint="A6"/>
          <w:lang w:bidi="en-GB"/>
        </w:rPr>
        <w:tab/>
      </w:r>
      <w:r w:rsidR="00EA0E18">
        <w:rPr>
          <w:rFonts w:ascii="Arial" w:hAnsi="Arial" w:cs="Arial"/>
          <w:color w:val="595959" w:themeColor="text1" w:themeTint="A6"/>
          <w:lang w:bidi="en-GB"/>
        </w:rPr>
        <w:tab/>
      </w:r>
      <w:r w:rsidR="00EA0E18">
        <w:rPr>
          <w:rFonts w:ascii="Arial" w:hAnsi="Arial" w:cs="Arial"/>
          <w:color w:val="595959" w:themeColor="text1" w:themeTint="A6"/>
          <w:lang w:bidi="en-GB"/>
        </w:rPr>
        <w:tab/>
        <w:t xml:space="preserve"> </w:t>
      </w:r>
      <w:r w:rsidR="000734E5">
        <w:rPr>
          <w:rFonts w:ascii="Arial" w:hAnsi="Arial" w:cs="Arial"/>
          <w:color w:val="595959" w:themeColor="text1" w:themeTint="A6"/>
          <w:lang w:bidi="en-GB"/>
        </w:rPr>
        <w:t xml:space="preserve"> </w:t>
      </w:r>
      <w:r w:rsidR="00EA0E18">
        <w:rPr>
          <w:rFonts w:ascii="Arial" w:hAnsi="Arial" w:cs="Arial"/>
          <w:color w:val="595959" w:themeColor="text1" w:themeTint="A6"/>
          <w:lang w:bidi="en-GB"/>
        </w:rPr>
        <w:t xml:space="preserve">   </w:t>
      </w:r>
      <w:r w:rsidR="000734E5">
        <w:rPr>
          <w:rFonts w:ascii="Avenir Next Medium" w:eastAsia="Arial Unicode MS" w:hAnsi="Avenir Next Medium" w:cs="Arial Unicode MS"/>
          <w:sz w:val="22"/>
          <w:szCs w:val="22"/>
          <w:lang w:val="en"/>
        </w:rPr>
        <w:t xml:space="preserve">Nov </w:t>
      </w:r>
      <w:r w:rsidRPr="00186885">
        <w:rPr>
          <w:rFonts w:ascii="Avenir Next Medium" w:eastAsia="Arial Unicode MS" w:hAnsi="Avenir Next Medium" w:cs="Arial Unicode MS"/>
          <w:sz w:val="22"/>
          <w:szCs w:val="22"/>
          <w:lang w:val="en"/>
        </w:rPr>
        <w:t xml:space="preserve">2003 – </w:t>
      </w:r>
      <w:r w:rsidR="000734E5">
        <w:rPr>
          <w:rFonts w:ascii="Avenir Next Medium" w:eastAsia="Arial Unicode MS" w:hAnsi="Avenir Next Medium" w:cs="Arial Unicode MS"/>
          <w:sz w:val="22"/>
          <w:szCs w:val="22"/>
          <w:lang w:val="en"/>
        </w:rPr>
        <w:t>Apr</w:t>
      </w:r>
      <w:r w:rsidRPr="00186885">
        <w:rPr>
          <w:rFonts w:ascii="Avenir Next Medium" w:eastAsia="Arial Unicode MS" w:hAnsi="Avenir Next Medium" w:cs="Arial Unicode MS"/>
          <w:sz w:val="22"/>
          <w:szCs w:val="22"/>
          <w:lang w:val="en"/>
        </w:rPr>
        <w:t>2016</w:t>
      </w:r>
    </w:p>
    <w:p w14:paraId="751F5297" w14:textId="068F2C6D" w:rsidR="0096785F" w:rsidRPr="000E281E" w:rsidRDefault="0096785F" w:rsidP="000E281E">
      <w:pPr>
        <w:pStyle w:val="Normal1"/>
        <w:numPr>
          <w:ilvl w:val="0"/>
          <w:numId w:val="13"/>
        </w:numPr>
        <w:tabs>
          <w:tab w:val="right" w:pos="9360"/>
        </w:tabs>
        <w:spacing w:line="240" w:lineRule="auto"/>
        <w:contextualSpacing w:val="0"/>
        <w:rPr>
          <w:rFonts w:ascii="Avenir Next Medium" w:eastAsia="Arial Unicode MS" w:hAnsi="Avenir Next Medium" w:cs="Arial Unicode MS"/>
          <w:sz w:val="20"/>
          <w:szCs w:val="20"/>
        </w:rPr>
      </w:pPr>
      <w:r w:rsidRPr="000E281E">
        <w:rPr>
          <w:rFonts w:ascii="Avenir Next Medium" w:eastAsia="Arial Unicode MS" w:hAnsi="Avenir Next Medium" w:cs="Arial Unicode MS"/>
          <w:sz w:val="20"/>
          <w:szCs w:val="20"/>
        </w:rPr>
        <w:t>Responsible for Base Account Growth including Client-CSAT, deliverables, account receivables, &amp; new</w:t>
      </w:r>
      <w:r w:rsidR="00150BAC">
        <w:rPr>
          <w:rFonts w:ascii="Avenir Next Medium" w:eastAsia="Arial Unicode MS" w:hAnsi="Avenir Next Medium" w:cs="Arial Unicode MS"/>
          <w:sz w:val="20"/>
          <w:szCs w:val="20"/>
        </w:rPr>
        <w:t xml:space="preserve"> </w:t>
      </w:r>
      <w:r w:rsidRPr="000E281E">
        <w:rPr>
          <w:rFonts w:ascii="Avenir Next Medium" w:eastAsia="Arial Unicode MS" w:hAnsi="Avenir Next Medium" w:cs="Arial Unicode MS"/>
          <w:sz w:val="20"/>
          <w:szCs w:val="20"/>
        </w:rPr>
        <w:t xml:space="preserve">business. Aided in signing &gt; USD 10 M in new business. </w:t>
      </w:r>
    </w:p>
    <w:p w14:paraId="4DB06776" w14:textId="77777777" w:rsidR="0096785F" w:rsidRPr="000E281E" w:rsidRDefault="0096785F" w:rsidP="000E281E">
      <w:pPr>
        <w:pStyle w:val="Normal1"/>
        <w:numPr>
          <w:ilvl w:val="0"/>
          <w:numId w:val="13"/>
        </w:numPr>
        <w:tabs>
          <w:tab w:val="right" w:pos="9360"/>
        </w:tabs>
        <w:spacing w:line="240" w:lineRule="auto"/>
        <w:contextualSpacing w:val="0"/>
        <w:rPr>
          <w:rFonts w:ascii="Avenir Next Medium" w:eastAsia="Arial Unicode MS" w:hAnsi="Avenir Next Medium" w:cs="Arial Unicode MS"/>
          <w:sz w:val="20"/>
          <w:szCs w:val="20"/>
        </w:rPr>
      </w:pPr>
      <w:r w:rsidRPr="000E281E">
        <w:rPr>
          <w:rFonts w:ascii="Avenir Next Medium" w:eastAsia="Arial Unicode MS" w:hAnsi="Avenir Next Medium" w:cs="Arial Unicode MS"/>
          <w:sz w:val="20"/>
          <w:szCs w:val="20"/>
        </w:rPr>
        <w:lastRenderedPageBreak/>
        <w:t xml:space="preserve">Led new business development activities such as RFPs &amp; proposals. Engaged in prep strategic activities, proposal reviews, and start-up activities. </w:t>
      </w:r>
    </w:p>
    <w:p w14:paraId="037DF668" w14:textId="77777777" w:rsidR="0096785F" w:rsidRPr="000E281E" w:rsidRDefault="0096785F" w:rsidP="000E281E">
      <w:pPr>
        <w:pStyle w:val="Normal1"/>
        <w:numPr>
          <w:ilvl w:val="0"/>
          <w:numId w:val="13"/>
        </w:numPr>
        <w:tabs>
          <w:tab w:val="right" w:pos="9360"/>
        </w:tabs>
        <w:spacing w:line="240" w:lineRule="auto"/>
        <w:contextualSpacing w:val="0"/>
        <w:rPr>
          <w:rFonts w:ascii="Avenir Next Medium" w:eastAsia="Arial Unicode MS" w:hAnsi="Avenir Next Medium" w:cs="Arial Unicode MS"/>
          <w:sz w:val="20"/>
          <w:szCs w:val="20"/>
        </w:rPr>
      </w:pPr>
      <w:r w:rsidRPr="000E281E">
        <w:rPr>
          <w:rFonts w:ascii="Avenir Next Medium" w:eastAsia="Arial Unicode MS" w:hAnsi="Avenir Next Medium" w:cs="Arial Unicode MS"/>
          <w:sz w:val="20"/>
          <w:szCs w:val="20"/>
        </w:rPr>
        <w:t xml:space="preserve">Served as the business area &amp; delivery review representative from the government &amp; public sector to the various new and ongoing Complex Program and Projects.  </w:t>
      </w:r>
    </w:p>
    <w:p w14:paraId="1262B3C6" w14:textId="77777777" w:rsidR="0096785F" w:rsidRPr="000E281E" w:rsidRDefault="0096785F" w:rsidP="000E281E">
      <w:pPr>
        <w:pStyle w:val="Normal1"/>
        <w:numPr>
          <w:ilvl w:val="0"/>
          <w:numId w:val="13"/>
        </w:numPr>
        <w:tabs>
          <w:tab w:val="right" w:pos="9360"/>
        </w:tabs>
        <w:spacing w:line="240" w:lineRule="auto"/>
        <w:contextualSpacing w:val="0"/>
        <w:rPr>
          <w:rFonts w:ascii="Avenir Next Medium" w:eastAsia="Arial Unicode MS" w:hAnsi="Avenir Next Medium" w:cs="Arial Unicode MS"/>
          <w:sz w:val="20"/>
          <w:szCs w:val="20"/>
        </w:rPr>
      </w:pPr>
      <w:r w:rsidRPr="000E281E">
        <w:rPr>
          <w:rFonts w:ascii="Avenir Next Medium" w:eastAsia="Arial Unicode MS" w:hAnsi="Avenir Next Medium" w:cs="Arial Unicode MS"/>
          <w:sz w:val="20"/>
          <w:szCs w:val="20"/>
        </w:rPr>
        <w:t>Responsible for Revenue &amp; Profitability of the engagement by identifying growth opportunities &amp; cost optimization levers. Reduced delivery costs by over $10M, using resource optimization &amp; argumentation.</w:t>
      </w:r>
    </w:p>
    <w:p w14:paraId="6F976B0C" w14:textId="77777777" w:rsidR="0096785F" w:rsidRPr="000E281E" w:rsidRDefault="0096785F" w:rsidP="000E281E">
      <w:pPr>
        <w:pStyle w:val="Normal1"/>
        <w:numPr>
          <w:ilvl w:val="0"/>
          <w:numId w:val="13"/>
        </w:numPr>
        <w:tabs>
          <w:tab w:val="right" w:pos="9360"/>
        </w:tabs>
        <w:spacing w:line="240" w:lineRule="auto"/>
        <w:contextualSpacing w:val="0"/>
        <w:rPr>
          <w:rFonts w:ascii="Avenir Next Medium" w:eastAsia="Arial Unicode MS" w:hAnsi="Avenir Next Medium" w:cs="Arial Unicode MS"/>
          <w:sz w:val="20"/>
          <w:szCs w:val="20"/>
        </w:rPr>
      </w:pPr>
      <w:r w:rsidRPr="000E281E">
        <w:rPr>
          <w:rFonts w:ascii="Avenir Next Medium" w:eastAsia="Arial Unicode MS" w:hAnsi="Avenir Next Medium" w:cs="Arial Unicode MS"/>
          <w:sz w:val="20"/>
          <w:szCs w:val="20"/>
        </w:rPr>
        <w:t>Established &amp; led program business rhythms to monitor program technical &amp; financial status, includes internal customer and senior business unit reviews.</w:t>
      </w:r>
    </w:p>
    <w:p w14:paraId="1EF2AD70" w14:textId="0E741564" w:rsidR="0096785F" w:rsidRPr="000E281E" w:rsidRDefault="0096785F" w:rsidP="000E281E">
      <w:pPr>
        <w:pStyle w:val="Normal1"/>
        <w:numPr>
          <w:ilvl w:val="0"/>
          <w:numId w:val="13"/>
        </w:numPr>
        <w:tabs>
          <w:tab w:val="right" w:pos="9360"/>
        </w:tabs>
        <w:spacing w:line="240" w:lineRule="auto"/>
        <w:contextualSpacing w:val="0"/>
        <w:rPr>
          <w:rFonts w:ascii="Avenir Next Medium" w:eastAsia="Arial Unicode MS" w:hAnsi="Avenir Next Medium" w:cs="Arial Unicode MS"/>
          <w:sz w:val="20"/>
          <w:szCs w:val="20"/>
        </w:rPr>
      </w:pPr>
      <w:r w:rsidRPr="000E281E">
        <w:rPr>
          <w:rFonts w:ascii="Avenir Next Medium" w:eastAsia="Arial Unicode MS" w:hAnsi="Avenir Next Medium" w:cs="Arial Unicode MS"/>
          <w:sz w:val="20"/>
          <w:szCs w:val="20"/>
        </w:rPr>
        <w:t>Assessed new emerging technologies and make recommendations for improvement and efficiency, including driving innovation</w:t>
      </w:r>
      <w:r w:rsidR="000B7066">
        <w:rPr>
          <w:rFonts w:ascii="Avenir Next Medium" w:eastAsia="Arial Unicode MS" w:hAnsi="Avenir Next Medium" w:cs="Arial Unicode MS"/>
          <w:sz w:val="20"/>
          <w:szCs w:val="20"/>
        </w:rPr>
        <w:t xml:space="preserve"> and automation</w:t>
      </w:r>
      <w:r w:rsidRPr="000E281E">
        <w:rPr>
          <w:rFonts w:ascii="Avenir Next Medium" w:eastAsia="Arial Unicode MS" w:hAnsi="Avenir Next Medium" w:cs="Arial Unicode MS"/>
          <w:sz w:val="20"/>
          <w:szCs w:val="20"/>
        </w:rPr>
        <w:t xml:space="preserve"> initiatives</w:t>
      </w:r>
      <w:r w:rsidR="000B7066">
        <w:rPr>
          <w:rFonts w:ascii="Avenir Next Medium" w:eastAsia="Arial Unicode MS" w:hAnsi="Avenir Next Medium" w:cs="Arial Unicode MS"/>
          <w:sz w:val="20"/>
          <w:szCs w:val="20"/>
        </w:rPr>
        <w:t xml:space="preserve"> for project management &amp; tools practice across the organization</w:t>
      </w:r>
      <w:r w:rsidRPr="000E281E">
        <w:rPr>
          <w:rFonts w:ascii="Avenir Next Medium" w:eastAsia="Arial Unicode MS" w:hAnsi="Avenir Next Medium" w:cs="Arial Unicode MS"/>
          <w:sz w:val="20"/>
          <w:szCs w:val="20"/>
        </w:rPr>
        <w:t>.</w:t>
      </w:r>
    </w:p>
    <w:p w14:paraId="5EF461C0" w14:textId="77777777" w:rsidR="0096785F" w:rsidRPr="000E281E" w:rsidRDefault="0096785F" w:rsidP="000E281E">
      <w:pPr>
        <w:pStyle w:val="Normal1"/>
        <w:numPr>
          <w:ilvl w:val="0"/>
          <w:numId w:val="13"/>
        </w:numPr>
        <w:tabs>
          <w:tab w:val="right" w:pos="9360"/>
        </w:tabs>
        <w:spacing w:line="240" w:lineRule="auto"/>
        <w:contextualSpacing w:val="0"/>
        <w:rPr>
          <w:rFonts w:ascii="Avenir Next Medium" w:eastAsia="Arial Unicode MS" w:hAnsi="Avenir Next Medium" w:cs="Arial Unicode MS"/>
          <w:sz w:val="20"/>
          <w:szCs w:val="20"/>
        </w:rPr>
      </w:pPr>
      <w:r w:rsidRPr="000E281E">
        <w:rPr>
          <w:rFonts w:ascii="Avenir Next Medium" w:eastAsia="Arial Unicode MS" w:hAnsi="Avenir Next Medium" w:cs="Arial Unicode MS"/>
          <w:sz w:val="20"/>
          <w:szCs w:val="20"/>
        </w:rPr>
        <w:t>Participated in organization staffing, includes employee recruitment, training, career development, performance assessment, workload planning, recognition, salary and disciplinary actions.</w:t>
      </w:r>
    </w:p>
    <w:p w14:paraId="0116EA7C" w14:textId="7B1C3A19" w:rsidR="0096785F" w:rsidRPr="000E281E" w:rsidRDefault="0096785F" w:rsidP="000E281E">
      <w:pPr>
        <w:pStyle w:val="Normal1"/>
        <w:numPr>
          <w:ilvl w:val="0"/>
          <w:numId w:val="13"/>
        </w:numPr>
        <w:tabs>
          <w:tab w:val="right" w:pos="9360"/>
        </w:tabs>
        <w:spacing w:line="240" w:lineRule="auto"/>
        <w:contextualSpacing w:val="0"/>
        <w:rPr>
          <w:rFonts w:ascii="Avenir Next Medium" w:eastAsia="Arial Unicode MS" w:hAnsi="Avenir Next Medium" w:cs="Arial Unicode MS"/>
          <w:sz w:val="20"/>
          <w:szCs w:val="20"/>
        </w:rPr>
      </w:pPr>
      <w:r w:rsidRPr="000E281E">
        <w:rPr>
          <w:rFonts w:ascii="Avenir Next Medium" w:eastAsia="Arial Unicode MS" w:hAnsi="Avenir Next Medium" w:cs="Arial Unicode MS"/>
          <w:sz w:val="20"/>
          <w:szCs w:val="20"/>
        </w:rPr>
        <w:t>Mentored and trained other projects/program managers and pre-sales team.</w:t>
      </w:r>
    </w:p>
    <w:p w14:paraId="672E577C" w14:textId="7F00B0F9" w:rsidR="0096785F" w:rsidRPr="00EA0E18" w:rsidRDefault="0096785F" w:rsidP="008109A1">
      <w:pPr>
        <w:spacing w:before="240"/>
        <w:rPr>
          <w:rFonts w:eastAsiaTheme="majorEastAsia" w:cstheme="majorBidi"/>
          <w:bCs/>
          <w:caps/>
          <w:szCs w:val="24"/>
        </w:rPr>
      </w:pPr>
      <w:r w:rsidRPr="000E281E">
        <w:rPr>
          <w:rFonts w:ascii="Avenir Next Medium" w:eastAsia="Arial Unicode MS" w:hAnsi="Avenir Next Medium" w:cs="Arial Unicode MS"/>
          <w:b/>
          <w:bCs/>
          <w:iCs/>
          <w:color w:val="002060"/>
          <w:lang w:val="en"/>
        </w:rPr>
        <w:t>Senior Software En</w:t>
      </w:r>
      <w:r w:rsidR="00EA0E18" w:rsidRPr="000E281E">
        <w:rPr>
          <w:rFonts w:ascii="Avenir Next Medium" w:eastAsia="Arial Unicode MS" w:hAnsi="Avenir Next Medium" w:cs="Arial Unicode MS"/>
          <w:b/>
          <w:bCs/>
          <w:iCs/>
          <w:color w:val="002060"/>
          <w:lang w:val="en"/>
        </w:rPr>
        <w:t>gineer</w:t>
      </w:r>
      <w:r w:rsidR="00EA0E18" w:rsidRPr="00DA7833">
        <w:rPr>
          <w:rFonts w:asciiTheme="majorHAnsi" w:eastAsiaTheme="majorEastAsia" w:hAnsiTheme="majorHAnsi" w:cstheme="majorBidi"/>
          <w:b/>
          <w:color w:val="002060"/>
          <w:szCs w:val="26"/>
        </w:rPr>
        <w:t xml:space="preserve"> /</w:t>
      </w:r>
      <w:r w:rsidR="00EA0E18">
        <w:rPr>
          <w:rFonts w:asciiTheme="majorHAnsi" w:eastAsiaTheme="majorEastAsia" w:hAnsiTheme="majorHAnsi" w:cstheme="majorBidi"/>
          <w:bCs/>
          <w:color w:val="4F81BD" w:themeColor="accent1"/>
          <w:szCs w:val="26"/>
        </w:rPr>
        <w:t xml:space="preserve"> </w:t>
      </w:r>
      <w:r w:rsidRPr="000E281E">
        <w:rPr>
          <w:rFonts w:ascii="Avenir Next Medium" w:eastAsia="Arial Unicode MS" w:hAnsi="Avenir Next Medium" w:cs="Arial Unicode MS"/>
          <w:b/>
          <w:bCs/>
          <w:iCs/>
          <w:sz w:val="22"/>
          <w:szCs w:val="24"/>
          <w:lang w:val="en"/>
        </w:rPr>
        <w:t>Satyam Computer Services Ltd</w:t>
      </w:r>
      <w:r w:rsidRPr="000E281E">
        <w:rPr>
          <w:rStyle w:val="Strong"/>
          <w:rFonts w:ascii="Arial" w:hAnsi="Arial" w:cs="Arial"/>
          <w:b w:val="0"/>
          <w:color w:val="595959" w:themeColor="text1" w:themeTint="A6"/>
          <w:sz w:val="22"/>
        </w:rPr>
        <w:t xml:space="preserve"> </w:t>
      </w:r>
      <w:r w:rsidR="00EA0E18">
        <w:rPr>
          <w:rStyle w:val="Strong"/>
          <w:rFonts w:ascii="Arial" w:hAnsi="Arial" w:cs="Arial"/>
          <w:b w:val="0"/>
          <w:color w:val="595959" w:themeColor="text1" w:themeTint="A6"/>
          <w:sz w:val="18"/>
          <w:szCs w:val="18"/>
        </w:rPr>
        <w:tab/>
      </w:r>
      <w:r w:rsidR="00EA0E18">
        <w:rPr>
          <w:rStyle w:val="Strong"/>
          <w:rFonts w:ascii="Arial" w:hAnsi="Arial" w:cs="Arial"/>
          <w:b w:val="0"/>
          <w:color w:val="595959" w:themeColor="text1" w:themeTint="A6"/>
          <w:sz w:val="18"/>
          <w:szCs w:val="18"/>
        </w:rPr>
        <w:tab/>
      </w:r>
      <w:r w:rsidR="00EA0E18">
        <w:rPr>
          <w:rStyle w:val="Strong"/>
          <w:rFonts w:ascii="Arial" w:hAnsi="Arial" w:cs="Arial"/>
          <w:b w:val="0"/>
          <w:color w:val="595959" w:themeColor="text1" w:themeTint="A6"/>
          <w:sz w:val="18"/>
          <w:szCs w:val="18"/>
        </w:rPr>
        <w:tab/>
        <w:t xml:space="preserve"> </w:t>
      </w:r>
      <w:r w:rsidR="000734E5">
        <w:rPr>
          <w:rStyle w:val="Strong"/>
          <w:rFonts w:ascii="Arial" w:hAnsi="Arial" w:cs="Arial"/>
          <w:b w:val="0"/>
          <w:color w:val="595959" w:themeColor="text1" w:themeTint="A6"/>
          <w:sz w:val="18"/>
          <w:szCs w:val="18"/>
        </w:rPr>
        <w:t xml:space="preserve">      </w:t>
      </w:r>
      <w:r w:rsidR="000734E5">
        <w:rPr>
          <w:rFonts w:ascii="Avenir Next Medium" w:eastAsia="Arial Unicode MS" w:hAnsi="Avenir Next Medium" w:cs="Arial Unicode MS"/>
          <w:sz w:val="22"/>
          <w:szCs w:val="22"/>
          <w:lang w:val="en"/>
        </w:rPr>
        <w:t xml:space="preserve">Mar </w:t>
      </w:r>
      <w:r w:rsidR="000E281E" w:rsidRPr="000E281E">
        <w:rPr>
          <w:rFonts w:ascii="Avenir Next Medium" w:eastAsia="Arial Unicode MS" w:hAnsi="Avenir Next Medium" w:cs="Arial Unicode MS"/>
          <w:sz w:val="22"/>
          <w:szCs w:val="22"/>
          <w:lang w:val="en"/>
        </w:rPr>
        <w:t>2001-</w:t>
      </w:r>
      <w:r w:rsidR="000734E5">
        <w:rPr>
          <w:rFonts w:ascii="Avenir Next Medium" w:eastAsia="Arial Unicode MS" w:hAnsi="Avenir Next Medium" w:cs="Arial Unicode MS"/>
          <w:sz w:val="22"/>
          <w:szCs w:val="22"/>
          <w:lang w:val="en"/>
        </w:rPr>
        <w:t xml:space="preserve">Nov </w:t>
      </w:r>
      <w:r w:rsidR="000E281E" w:rsidRPr="000E281E">
        <w:rPr>
          <w:rFonts w:ascii="Avenir Next Medium" w:eastAsia="Arial Unicode MS" w:hAnsi="Avenir Next Medium" w:cs="Arial Unicode MS"/>
          <w:sz w:val="22"/>
          <w:szCs w:val="22"/>
          <w:lang w:val="en"/>
        </w:rPr>
        <w:t>2003</w:t>
      </w:r>
    </w:p>
    <w:p w14:paraId="512C69D8" w14:textId="0C2E1D67" w:rsidR="0096785F" w:rsidRPr="00186885" w:rsidRDefault="0096785F" w:rsidP="00186885">
      <w:pPr>
        <w:pStyle w:val="Normal1"/>
        <w:tabs>
          <w:tab w:val="right" w:pos="9360"/>
        </w:tabs>
        <w:spacing w:before="240" w:after="240"/>
        <w:contextualSpacing w:val="0"/>
        <w:rPr>
          <w:rFonts w:ascii="Avenir Next Medium" w:eastAsia="Arial Unicode MS" w:hAnsi="Avenir Next Medium" w:cs="Arial Unicode MS"/>
          <w:b/>
          <w:sz w:val="24"/>
          <w:szCs w:val="24"/>
        </w:rPr>
      </w:pPr>
      <w:r w:rsidRPr="00186885">
        <w:rPr>
          <w:rFonts w:ascii="Avenir Next Medium" w:eastAsia="Arial Unicode MS" w:hAnsi="Avenir Next Medium" w:cs="Arial Unicode MS"/>
          <w:b/>
          <w:sz w:val="24"/>
          <w:szCs w:val="24"/>
        </w:rPr>
        <w:t>EDUCATION</w:t>
      </w:r>
    </w:p>
    <w:p w14:paraId="05A2460E" w14:textId="77777777" w:rsidR="00EA0E18" w:rsidRPr="000E281E" w:rsidRDefault="0096785F" w:rsidP="000E281E">
      <w:pPr>
        <w:pStyle w:val="Normal1"/>
        <w:numPr>
          <w:ilvl w:val="0"/>
          <w:numId w:val="13"/>
        </w:numPr>
        <w:tabs>
          <w:tab w:val="right" w:pos="9360"/>
        </w:tabs>
        <w:spacing w:line="240" w:lineRule="auto"/>
        <w:contextualSpacing w:val="0"/>
        <w:rPr>
          <w:rFonts w:ascii="Avenir Next Medium" w:eastAsia="Arial Unicode MS" w:hAnsi="Avenir Next Medium" w:cs="Arial Unicode MS"/>
          <w:sz w:val="20"/>
          <w:szCs w:val="20"/>
        </w:rPr>
      </w:pPr>
      <w:r w:rsidRPr="000E281E">
        <w:rPr>
          <w:rFonts w:ascii="Avenir Next Medium" w:eastAsia="Arial Unicode MS" w:hAnsi="Avenir Next Medium" w:cs="Arial Unicode MS"/>
          <w:b/>
          <w:bCs/>
          <w:sz w:val="20"/>
          <w:szCs w:val="20"/>
        </w:rPr>
        <w:t xml:space="preserve">Executive Program in Business Management (EPBM) </w:t>
      </w:r>
      <w:r w:rsidR="00EA0E18" w:rsidRPr="000E281E">
        <w:rPr>
          <w:rFonts w:ascii="Avenir Next Medium" w:eastAsia="Arial Unicode MS" w:hAnsi="Avenir Next Medium" w:cs="Arial Unicode MS"/>
          <w:b/>
          <w:bCs/>
          <w:sz w:val="20"/>
          <w:szCs w:val="20"/>
        </w:rPr>
        <w:t>/ Indian</w:t>
      </w:r>
      <w:r w:rsidR="00EA0E18" w:rsidRPr="000E281E">
        <w:rPr>
          <w:rFonts w:ascii="Avenir Next Medium" w:eastAsia="Arial Unicode MS" w:hAnsi="Avenir Next Medium" w:cs="Arial Unicode MS"/>
          <w:sz w:val="20"/>
          <w:szCs w:val="20"/>
        </w:rPr>
        <w:t xml:space="preserve"> Institute of Management, Calcutta</w:t>
      </w:r>
    </w:p>
    <w:p w14:paraId="2680E635" w14:textId="7732A49F" w:rsidR="00EA0E18" w:rsidRPr="000E281E" w:rsidRDefault="0096785F" w:rsidP="000E281E">
      <w:pPr>
        <w:pStyle w:val="Normal1"/>
        <w:numPr>
          <w:ilvl w:val="0"/>
          <w:numId w:val="13"/>
        </w:numPr>
        <w:tabs>
          <w:tab w:val="right" w:pos="9360"/>
        </w:tabs>
        <w:spacing w:line="240" w:lineRule="auto"/>
        <w:contextualSpacing w:val="0"/>
        <w:rPr>
          <w:rFonts w:ascii="Avenir Next Medium" w:eastAsia="Arial Unicode MS" w:hAnsi="Avenir Next Medium" w:cs="Arial Unicode MS"/>
          <w:sz w:val="20"/>
          <w:szCs w:val="20"/>
        </w:rPr>
      </w:pPr>
      <w:r w:rsidRPr="000E281E">
        <w:rPr>
          <w:rFonts w:ascii="Avenir Next Medium" w:eastAsia="Arial Unicode MS" w:hAnsi="Avenir Next Medium" w:cs="Arial Unicode MS"/>
          <w:b/>
          <w:bCs/>
          <w:sz w:val="20"/>
          <w:szCs w:val="20"/>
        </w:rPr>
        <w:t xml:space="preserve">B.E., Computer </w:t>
      </w:r>
      <w:r w:rsidR="00186885" w:rsidRPr="000E281E">
        <w:rPr>
          <w:rFonts w:ascii="Avenir Next Medium" w:eastAsia="Arial Unicode MS" w:hAnsi="Avenir Next Medium" w:cs="Arial Unicode MS"/>
          <w:b/>
          <w:bCs/>
          <w:sz w:val="20"/>
          <w:szCs w:val="20"/>
        </w:rPr>
        <w:t>Engineering /</w:t>
      </w:r>
      <w:r w:rsidR="00EA0E18" w:rsidRPr="000E281E">
        <w:rPr>
          <w:rFonts w:ascii="Avenir Next Medium" w:eastAsia="Arial Unicode MS" w:hAnsi="Avenir Next Medium" w:cs="Arial Unicode MS"/>
          <w:sz w:val="20"/>
          <w:szCs w:val="20"/>
        </w:rPr>
        <w:t xml:space="preserve"> Nagpur University, Nagpur</w:t>
      </w:r>
    </w:p>
    <w:p w14:paraId="7B473E29" w14:textId="1832C6A2" w:rsidR="00EA0E18" w:rsidRPr="000E281E" w:rsidRDefault="00EA0E18" w:rsidP="000E281E">
      <w:pPr>
        <w:pStyle w:val="Normal1"/>
        <w:numPr>
          <w:ilvl w:val="0"/>
          <w:numId w:val="13"/>
        </w:numPr>
        <w:tabs>
          <w:tab w:val="right" w:pos="9360"/>
        </w:tabs>
        <w:spacing w:after="240" w:line="240" w:lineRule="auto"/>
        <w:contextualSpacing w:val="0"/>
        <w:rPr>
          <w:rFonts w:ascii="Avenir Next Medium" w:eastAsia="Arial Unicode MS" w:hAnsi="Avenir Next Medium" w:cs="Arial Unicode MS"/>
          <w:sz w:val="20"/>
          <w:szCs w:val="20"/>
        </w:rPr>
      </w:pPr>
      <w:r w:rsidRPr="000E281E">
        <w:rPr>
          <w:rFonts w:ascii="Avenir Next Medium" w:eastAsia="Arial Unicode MS" w:hAnsi="Avenir Next Medium" w:cs="Arial Unicode MS"/>
          <w:b/>
          <w:bCs/>
          <w:sz w:val="20"/>
          <w:szCs w:val="20"/>
        </w:rPr>
        <w:t xml:space="preserve">High School </w:t>
      </w:r>
      <w:r w:rsidR="00186885" w:rsidRPr="000E281E">
        <w:rPr>
          <w:rFonts w:ascii="Avenir Next Medium" w:eastAsia="Arial Unicode MS" w:hAnsi="Avenir Next Medium" w:cs="Arial Unicode MS"/>
          <w:b/>
          <w:bCs/>
          <w:sz w:val="20"/>
          <w:szCs w:val="20"/>
        </w:rPr>
        <w:t>/</w:t>
      </w:r>
      <w:r w:rsidR="00186885" w:rsidRPr="000E281E">
        <w:rPr>
          <w:rFonts w:ascii="Avenir Next Medium" w:eastAsia="Arial Unicode MS" w:hAnsi="Avenir Next Medium" w:cs="Arial Unicode MS"/>
          <w:sz w:val="20"/>
          <w:szCs w:val="20"/>
        </w:rPr>
        <w:t xml:space="preserve"> Delhi</w:t>
      </w:r>
      <w:r w:rsidR="009969A1" w:rsidRPr="000E281E">
        <w:rPr>
          <w:rFonts w:ascii="Avenir Next Medium" w:eastAsia="Arial Unicode MS" w:hAnsi="Avenir Next Medium" w:cs="Arial Unicode MS"/>
          <w:sz w:val="20"/>
          <w:szCs w:val="20"/>
        </w:rPr>
        <w:t xml:space="preserve"> Public School, Bokaro Steel C</w:t>
      </w:r>
      <w:r w:rsidRPr="000E281E">
        <w:rPr>
          <w:rFonts w:ascii="Avenir Next Medium" w:eastAsia="Arial Unicode MS" w:hAnsi="Avenir Next Medium" w:cs="Arial Unicode MS"/>
          <w:sz w:val="20"/>
          <w:szCs w:val="20"/>
        </w:rPr>
        <w:t>ity</w:t>
      </w:r>
    </w:p>
    <w:p w14:paraId="309EB4B2" w14:textId="77777777" w:rsidR="0096785F" w:rsidRPr="00186885" w:rsidRDefault="0096785F" w:rsidP="000E281E">
      <w:pPr>
        <w:pStyle w:val="Normal1"/>
        <w:tabs>
          <w:tab w:val="right" w:pos="9360"/>
        </w:tabs>
        <w:spacing w:before="240" w:after="240"/>
        <w:contextualSpacing w:val="0"/>
        <w:rPr>
          <w:rFonts w:ascii="Avenir Next Medium" w:eastAsia="Arial Unicode MS" w:hAnsi="Avenir Next Medium" w:cs="Arial Unicode MS"/>
          <w:b/>
          <w:sz w:val="24"/>
          <w:szCs w:val="24"/>
        </w:rPr>
      </w:pPr>
      <w:r w:rsidRPr="00186885">
        <w:rPr>
          <w:rFonts w:ascii="Avenir Next Medium" w:eastAsia="Arial Unicode MS" w:hAnsi="Avenir Next Medium" w:cs="Arial Unicode MS"/>
          <w:b/>
          <w:sz w:val="24"/>
          <w:szCs w:val="24"/>
        </w:rPr>
        <w:t>PROFESSIONAL AFFILIATIONS &amp; CERTIFICATIONS</w:t>
      </w:r>
    </w:p>
    <w:p w14:paraId="5386E914" w14:textId="77777777" w:rsidR="0096785F" w:rsidRPr="000E281E" w:rsidRDefault="0096785F" w:rsidP="000E281E">
      <w:pPr>
        <w:pStyle w:val="Normal1"/>
        <w:numPr>
          <w:ilvl w:val="0"/>
          <w:numId w:val="13"/>
        </w:numPr>
        <w:tabs>
          <w:tab w:val="right" w:pos="9360"/>
        </w:tabs>
        <w:spacing w:line="240" w:lineRule="auto"/>
        <w:contextualSpacing w:val="0"/>
        <w:rPr>
          <w:rFonts w:ascii="Avenir Next Medium" w:eastAsia="Arial Unicode MS" w:hAnsi="Avenir Next Medium" w:cs="Arial Unicode MS"/>
          <w:sz w:val="20"/>
          <w:szCs w:val="20"/>
        </w:rPr>
      </w:pPr>
      <w:r w:rsidRPr="000E281E">
        <w:rPr>
          <w:rFonts w:ascii="Avenir Next Medium" w:eastAsia="Arial Unicode MS" w:hAnsi="Avenir Next Medium" w:cs="Arial Unicode MS"/>
          <w:sz w:val="20"/>
          <w:szCs w:val="20"/>
        </w:rPr>
        <w:t>Member of Institution of Engineers (India) Limited</w:t>
      </w:r>
      <w:r w:rsidRPr="000E281E">
        <w:rPr>
          <w:rFonts w:ascii="Avenir Next Medium" w:eastAsia="Arial Unicode MS" w:hAnsi="Avenir Next Medium" w:cs="Arial Unicode MS"/>
          <w:sz w:val="20"/>
          <w:szCs w:val="20"/>
        </w:rPr>
        <w:tab/>
      </w:r>
    </w:p>
    <w:p w14:paraId="79A88AFD" w14:textId="1D34A06C" w:rsidR="0096785F" w:rsidRPr="000E281E" w:rsidRDefault="0096785F" w:rsidP="000E281E">
      <w:pPr>
        <w:pStyle w:val="Normal1"/>
        <w:numPr>
          <w:ilvl w:val="0"/>
          <w:numId w:val="13"/>
        </w:numPr>
        <w:tabs>
          <w:tab w:val="right" w:pos="9360"/>
        </w:tabs>
        <w:spacing w:line="240" w:lineRule="auto"/>
        <w:contextualSpacing w:val="0"/>
        <w:rPr>
          <w:rFonts w:ascii="Avenir Next Medium" w:eastAsia="Arial Unicode MS" w:hAnsi="Avenir Next Medium" w:cs="Arial Unicode MS"/>
          <w:sz w:val="20"/>
          <w:szCs w:val="20"/>
        </w:rPr>
      </w:pPr>
      <w:r w:rsidRPr="000E281E">
        <w:rPr>
          <w:rFonts w:ascii="Avenir Next Medium" w:eastAsia="Arial Unicode MS" w:hAnsi="Avenir Next Medium" w:cs="Arial Unicode MS"/>
          <w:sz w:val="20"/>
          <w:szCs w:val="20"/>
        </w:rPr>
        <w:t>IB</w:t>
      </w:r>
      <w:r w:rsidR="00253E8B">
        <w:rPr>
          <w:rFonts w:ascii="Avenir Next Medium" w:eastAsia="Arial Unicode MS" w:hAnsi="Avenir Next Medium" w:cs="Arial Unicode MS"/>
          <w:sz w:val="20"/>
          <w:szCs w:val="20"/>
        </w:rPr>
        <w:t>S</w:t>
      </w:r>
      <w:r w:rsidRPr="000E281E">
        <w:rPr>
          <w:rFonts w:ascii="Avenir Next Medium" w:eastAsia="Arial Unicode MS" w:hAnsi="Avenir Next Medium" w:cs="Arial Unicode MS"/>
          <w:sz w:val="20"/>
          <w:szCs w:val="20"/>
        </w:rPr>
        <w:t>M Project Management Certification</w:t>
      </w:r>
    </w:p>
    <w:p w14:paraId="51E90D3C" w14:textId="77777777" w:rsidR="0096785F" w:rsidRPr="00186885" w:rsidRDefault="0096785F" w:rsidP="00AE0545">
      <w:pPr>
        <w:pStyle w:val="Normal1"/>
        <w:tabs>
          <w:tab w:val="right" w:pos="9360"/>
        </w:tabs>
        <w:spacing w:before="240" w:after="240"/>
        <w:contextualSpacing w:val="0"/>
        <w:rPr>
          <w:rFonts w:ascii="Avenir Next Medium" w:eastAsia="Arial Unicode MS" w:hAnsi="Avenir Next Medium" w:cs="Arial Unicode MS"/>
          <w:b/>
          <w:sz w:val="24"/>
          <w:szCs w:val="24"/>
        </w:rPr>
      </w:pPr>
      <w:r w:rsidRPr="00186885">
        <w:rPr>
          <w:rFonts w:ascii="Avenir Next Medium" w:eastAsia="Arial Unicode MS" w:hAnsi="Avenir Next Medium" w:cs="Arial Unicode MS"/>
          <w:b/>
          <w:sz w:val="24"/>
          <w:szCs w:val="24"/>
        </w:rPr>
        <w:t>AWARDS</w:t>
      </w:r>
    </w:p>
    <w:tbl>
      <w:tblPr>
        <w:tblStyle w:val="TableGrid"/>
        <w:tblW w:w="492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223"/>
      </w:tblGrid>
      <w:tr w:rsidR="0096785F" w:rsidRPr="00A14101" w14:paraId="486ACAFD" w14:textId="77777777" w:rsidTr="0009135A">
        <w:trPr>
          <w:trHeight w:val="2728"/>
        </w:trPr>
        <w:tc>
          <w:tcPr>
            <w:tcW w:w="9223" w:type="dxa"/>
          </w:tcPr>
          <w:p w14:paraId="74ADA46A" w14:textId="041CF0F0" w:rsidR="0096785F" w:rsidRPr="000E281E" w:rsidRDefault="0096785F" w:rsidP="000E281E">
            <w:pPr>
              <w:pStyle w:val="Normal1"/>
              <w:numPr>
                <w:ilvl w:val="0"/>
                <w:numId w:val="13"/>
              </w:numPr>
              <w:tabs>
                <w:tab w:val="right" w:pos="9360"/>
              </w:tabs>
              <w:spacing w:line="240" w:lineRule="auto"/>
              <w:contextualSpacing w:val="0"/>
              <w:rPr>
                <w:rFonts w:ascii="Avenir Next Medium" w:eastAsia="Arial Unicode MS" w:hAnsi="Avenir Next Medium" w:cs="Arial Unicode MS"/>
                <w:sz w:val="20"/>
                <w:szCs w:val="20"/>
              </w:rPr>
            </w:pP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IBM Orion Award (Eminence &amp; Excellence) </w:t>
            </w:r>
            <w:r w:rsidR="006028AD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for Business</w:t>
            </w: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Commitment &amp; Relentlessly reinvent – IBM and </w:t>
            </w:r>
            <w:r w:rsidR="006028AD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Client consecutively</w:t>
            </w: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for 2014 and 2015 respectively.</w:t>
            </w:r>
          </w:p>
          <w:p w14:paraId="44896CBF" w14:textId="6A94CD87" w:rsidR="0096785F" w:rsidRPr="000E281E" w:rsidRDefault="0096785F" w:rsidP="000E281E">
            <w:pPr>
              <w:pStyle w:val="Normal1"/>
              <w:numPr>
                <w:ilvl w:val="0"/>
                <w:numId w:val="13"/>
              </w:numPr>
              <w:tabs>
                <w:tab w:val="right" w:pos="9360"/>
              </w:tabs>
              <w:spacing w:line="240" w:lineRule="auto"/>
              <w:contextualSpacing w:val="0"/>
              <w:rPr>
                <w:rFonts w:ascii="Avenir Next Medium" w:eastAsia="Arial Unicode MS" w:hAnsi="Avenir Next Medium" w:cs="Arial Unicode MS"/>
                <w:sz w:val="20"/>
                <w:szCs w:val="20"/>
              </w:rPr>
            </w:pP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Managers’ Choice Award from IBM India for Put the Client First</w:t>
            </w:r>
            <w:r w:rsidR="006028AD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</w:t>
            </w: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and Unite to get it Done Now</w:t>
            </w:r>
            <w:r w:rsidR="006028AD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</w:t>
            </w: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consecutively for 2014 and 2015 respectively.</w:t>
            </w:r>
          </w:p>
          <w:p w14:paraId="671DA723" w14:textId="77777777" w:rsidR="0096785F" w:rsidRPr="000E281E" w:rsidRDefault="0096785F" w:rsidP="000E281E">
            <w:pPr>
              <w:pStyle w:val="Normal1"/>
              <w:numPr>
                <w:ilvl w:val="0"/>
                <w:numId w:val="13"/>
              </w:numPr>
              <w:tabs>
                <w:tab w:val="right" w:pos="9360"/>
              </w:tabs>
              <w:spacing w:line="240" w:lineRule="auto"/>
              <w:contextualSpacing w:val="0"/>
              <w:rPr>
                <w:rFonts w:ascii="Avenir Next Medium" w:eastAsia="Arial Unicode MS" w:hAnsi="Avenir Next Medium" w:cs="Arial Unicode MS"/>
                <w:sz w:val="20"/>
                <w:szCs w:val="20"/>
              </w:rPr>
            </w:pP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IBM Ovation Award for ACSA project- South Africa.</w:t>
            </w:r>
          </w:p>
          <w:p w14:paraId="77A1DC0D" w14:textId="4171CCAD" w:rsidR="0096785F" w:rsidRPr="000E281E" w:rsidRDefault="0096785F" w:rsidP="000E281E">
            <w:pPr>
              <w:pStyle w:val="Normal1"/>
              <w:numPr>
                <w:ilvl w:val="0"/>
                <w:numId w:val="13"/>
              </w:numPr>
              <w:tabs>
                <w:tab w:val="right" w:pos="9360"/>
              </w:tabs>
              <w:spacing w:line="240" w:lineRule="auto"/>
              <w:contextualSpacing w:val="0"/>
              <w:rPr>
                <w:rFonts w:ascii="Avenir Next Medium" w:eastAsia="Arial Unicode MS" w:hAnsi="Avenir Next Medium" w:cs="Arial Unicode MS"/>
                <w:sz w:val="20"/>
                <w:szCs w:val="20"/>
              </w:rPr>
            </w:pP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IBM Bravo Award for IBM Organization Initiatives, Unilever </w:t>
            </w:r>
            <w:r w:rsidR="006028AD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Netherlands </w:t>
            </w: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project</w:t>
            </w:r>
            <w:r w:rsidR="006028AD"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,</w:t>
            </w: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 xml:space="preserve"> &amp; Air Canada project for the year 2007, 2006 and 2005 respectively.</w:t>
            </w:r>
          </w:p>
          <w:p w14:paraId="1783E5F9" w14:textId="77777777" w:rsidR="0096785F" w:rsidRPr="000E281E" w:rsidRDefault="0096785F" w:rsidP="000E281E">
            <w:pPr>
              <w:pStyle w:val="Normal1"/>
              <w:numPr>
                <w:ilvl w:val="0"/>
                <w:numId w:val="13"/>
              </w:numPr>
              <w:tabs>
                <w:tab w:val="right" w:pos="9360"/>
              </w:tabs>
              <w:spacing w:line="240" w:lineRule="auto"/>
              <w:contextualSpacing w:val="0"/>
              <w:rPr>
                <w:rFonts w:ascii="Avenir Next Medium" w:eastAsia="Arial Unicode MS" w:hAnsi="Avenir Next Medium" w:cs="Arial Unicode MS"/>
                <w:sz w:val="20"/>
                <w:szCs w:val="20"/>
              </w:rPr>
            </w:pP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IBM Customer Dedication Award.</w:t>
            </w:r>
          </w:p>
          <w:p w14:paraId="3A1A2FB0" w14:textId="77777777" w:rsidR="0096785F" w:rsidRPr="000E281E" w:rsidRDefault="0096785F" w:rsidP="000E281E">
            <w:pPr>
              <w:pStyle w:val="Normal1"/>
              <w:numPr>
                <w:ilvl w:val="0"/>
                <w:numId w:val="13"/>
              </w:numPr>
              <w:tabs>
                <w:tab w:val="right" w:pos="9360"/>
              </w:tabs>
              <w:spacing w:line="240" w:lineRule="auto"/>
              <w:contextualSpacing w:val="0"/>
              <w:rPr>
                <w:rFonts w:ascii="Avenir Next Medium" w:eastAsia="Arial Unicode MS" w:hAnsi="Avenir Next Medium" w:cs="Arial Unicode MS"/>
                <w:sz w:val="20"/>
                <w:szCs w:val="20"/>
              </w:rPr>
            </w:pP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IBM Special Performance Bonus Award for Top Individual Performance.</w:t>
            </w:r>
          </w:p>
          <w:p w14:paraId="19A44F8D" w14:textId="77777777" w:rsidR="0096785F" w:rsidRPr="000E281E" w:rsidRDefault="0096785F" w:rsidP="000E281E">
            <w:pPr>
              <w:pStyle w:val="Normal1"/>
              <w:numPr>
                <w:ilvl w:val="0"/>
                <w:numId w:val="13"/>
              </w:numPr>
              <w:tabs>
                <w:tab w:val="right" w:pos="9360"/>
              </w:tabs>
              <w:spacing w:line="240" w:lineRule="auto"/>
              <w:contextualSpacing w:val="0"/>
              <w:rPr>
                <w:rFonts w:ascii="Avenir Next Medium" w:eastAsia="Arial Unicode MS" w:hAnsi="Avenir Next Medium" w:cs="Arial Unicode MS"/>
                <w:sz w:val="20"/>
                <w:szCs w:val="20"/>
              </w:rPr>
            </w:pP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IBM Basic Blue for New Leaders for Leadership.</w:t>
            </w:r>
          </w:p>
          <w:p w14:paraId="4F8C9B2E" w14:textId="77777777" w:rsidR="0096785F" w:rsidRPr="000E281E" w:rsidRDefault="0096785F" w:rsidP="000E281E">
            <w:pPr>
              <w:pStyle w:val="Normal1"/>
              <w:numPr>
                <w:ilvl w:val="0"/>
                <w:numId w:val="13"/>
              </w:numPr>
              <w:tabs>
                <w:tab w:val="right" w:pos="9360"/>
              </w:tabs>
              <w:spacing w:line="240" w:lineRule="auto"/>
              <w:contextualSpacing w:val="0"/>
              <w:rPr>
                <w:rFonts w:ascii="Avenir Next Medium" w:eastAsia="Arial Unicode MS" w:hAnsi="Avenir Next Medium" w:cs="Arial Unicode MS"/>
                <w:sz w:val="20"/>
                <w:szCs w:val="20"/>
              </w:rPr>
            </w:pP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Leader Readiness award in IBM in recognition of leading a high performance.</w:t>
            </w:r>
          </w:p>
          <w:p w14:paraId="602A0E13" w14:textId="77777777" w:rsidR="0096785F" w:rsidRPr="00EA0E18" w:rsidRDefault="0096785F" w:rsidP="000E281E">
            <w:pPr>
              <w:pStyle w:val="Normal1"/>
              <w:numPr>
                <w:ilvl w:val="0"/>
                <w:numId w:val="13"/>
              </w:numPr>
              <w:tabs>
                <w:tab w:val="right" w:pos="9360"/>
              </w:tabs>
              <w:spacing w:line="240" w:lineRule="auto"/>
              <w:contextualSpacing w:val="0"/>
              <w:rPr>
                <w:rFonts w:eastAsiaTheme="minorHAnsi"/>
                <w:color w:val="595959" w:themeColor="text1" w:themeTint="A6"/>
              </w:rPr>
            </w:pPr>
            <w:r w:rsidRPr="000E281E">
              <w:rPr>
                <w:rFonts w:ascii="Avenir Next Medium" w:eastAsia="Arial Unicode MS" w:hAnsi="Avenir Next Medium" w:cs="Arial Unicode MS"/>
                <w:sz w:val="20"/>
                <w:szCs w:val="20"/>
              </w:rPr>
              <w:t>IBM Top Technical Talent award.</w:t>
            </w:r>
          </w:p>
        </w:tc>
      </w:tr>
    </w:tbl>
    <w:p w14:paraId="7C2124E9" w14:textId="4B750970" w:rsidR="009E658F" w:rsidRPr="00A14101" w:rsidRDefault="009E658F" w:rsidP="00EA0E18">
      <w:pPr>
        <w:rPr>
          <w:color w:val="000000" w:themeColor="text1"/>
        </w:rPr>
      </w:pPr>
    </w:p>
    <w:sectPr w:rsidR="009E658F" w:rsidRPr="00A14101" w:rsidSect="00CC754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10F17" w14:textId="77777777" w:rsidR="003B6506" w:rsidRDefault="003B6506" w:rsidP="0068194B">
      <w:r>
        <w:separator/>
      </w:r>
    </w:p>
    <w:p w14:paraId="169CAEA3" w14:textId="77777777" w:rsidR="003B6506" w:rsidRDefault="003B6506"/>
    <w:p w14:paraId="13E46F6C" w14:textId="77777777" w:rsidR="003B6506" w:rsidRDefault="003B6506"/>
    <w:p w14:paraId="3D932B4C" w14:textId="77777777" w:rsidR="003B6506" w:rsidRDefault="003B6506"/>
  </w:endnote>
  <w:endnote w:type="continuationSeparator" w:id="0">
    <w:p w14:paraId="1D9F97F9" w14:textId="77777777" w:rsidR="003B6506" w:rsidRDefault="003B6506" w:rsidP="0068194B">
      <w:r>
        <w:continuationSeparator/>
      </w:r>
    </w:p>
    <w:p w14:paraId="0E95EBF9" w14:textId="77777777" w:rsidR="003B6506" w:rsidRDefault="003B6506"/>
    <w:p w14:paraId="288A71FF" w14:textId="77777777" w:rsidR="003B6506" w:rsidRDefault="003B6506"/>
    <w:p w14:paraId="62440280" w14:textId="77777777" w:rsidR="003B6506" w:rsidRDefault="003B65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Arial Unicode MS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Medium">
    <w:altName w:val="Calibri"/>
    <w:charset w:val="00"/>
    <w:family w:val="auto"/>
    <w:pitch w:val="variable"/>
    <w:sig w:usb0="8000002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C38BF" w14:textId="77777777" w:rsidR="002E50DB" w:rsidRPr="00927150" w:rsidRDefault="002E50DB" w:rsidP="009271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11306" w14:textId="77777777" w:rsidR="002E50DB" w:rsidRPr="00927150" w:rsidRDefault="002E50DB" w:rsidP="009271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56749" w14:textId="77777777" w:rsidR="00927150" w:rsidRDefault="00927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03285" w14:textId="77777777" w:rsidR="003B6506" w:rsidRDefault="003B6506" w:rsidP="0068194B">
      <w:r>
        <w:separator/>
      </w:r>
    </w:p>
    <w:p w14:paraId="74AEF06E" w14:textId="77777777" w:rsidR="003B6506" w:rsidRDefault="003B6506"/>
    <w:p w14:paraId="764A9D2D" w14:textId="77777777" w:rsidR="003B6506" w:rsidRDefault="003B6506"/>
    <w:p w14:paraId="277CB2DF" w14:textId="77777777" w:rsidR="003B6506" w:rsidRDefault="003B6506"/>
  </w:footnote>
  <w:footnote w:type="continuationSeparator" w:id="0">
    <w:p w14:paraId="356C09A1" w14:textId="77777777" w:rsidR="003B6506" w:rsidRDefault="003B6506" w:rsidP="0068194B">
      <w:r>
        <w:continuationSeparator/>
      </w:r>
    </w:p>
    <w:p w14:paraId="0CBA3B6F" w14:textId="77777777" w:rsidR="003B6506" w:rsidRDefault="003B6506"/>
    <w:p w14:paraId="5F86D1E9" w14:textId="77777777" w:rsidR="003B6506" w:rsidRDefault="003B6506"/>
    <w:p w14:paraId="522FC783" w14:textId="77777777" w:rsidR="003B6506" w:rsidRDefault="003B65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F30C4" w14:textId="77777777" w:rsidR="00927150" w:rsidRDefault="009271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0C2BF" w14:textId="77777777" w:rsidR="00927150" w:rsidRDefault="009271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30AE5" w14:textId="5AC83356" w:rsidR="00236D54" w:rsidRPr="004E01EB" w:rsidRDefault="00236D54" w:rsidP="005A1B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0D7569E8"/>
    <w:multiLevelType w:val="hybridMultilevel"/>
    <w:tmpl w:val="912E1D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 w15:restartNumberingAfterBreak="0">
    <w:nsid w:val="260A032E"/>
    <w:multiLevelType w:val="hybridMultilevel"/>
    <w:tmpl w:val="5712E3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4F81BD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4F81BD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4F81BD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4F81BD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CA55811"/>
    <w:multiLevelType w:val="hybridMultilevel"/>
    <w:tmpl w:val="A3E4EFF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F66B32"/>
    <w:multiLevelType w:val="hybridMultilevel"/>
    <w:tmpl w:val="67022D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0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0"/>
  </w:num>
  <w:num w:numId="10">
    <w:abstractNumId w:val="11"/>
  </w:num>
  <w:num w:numId="11">
    <w:abstractNumId w:val="7"/>
  </w:num>
  <w:num w:numId="12">
    <w:abstractNumId w:val="9"/>
  </w:num>
  <w:num w:numId="13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displayBackgroundShape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ztDA0NDA2sjC3MLZQ0lEKTi0uzszPAykwrAUAHsgyeywAAAA="/>
  </w:docVars>
  <w:rsids>
    <w:rsidRoot w:val="00135C63"/>
    <w:rsid w:val="000001EF"/>
    <w:rsid w:val="00001C61"/>
    <w:rsid w:val="000071FA"/>
    <w:rsid w:val="00007322"/>
    <w:rsid w:val="00007728"/>
    <w:rsid w:val="00007DBA"/>
    <w:rsid w:val="00021ED5"/>
    <w:rsid w:val="00022E05"/>
    <w:rsid w:val="00022F9B"/>
    <w:rsid w:val="000237E8"/>
    <w:rsid w:val="00024584"/>
    <w:rsid w:val="00024730"/>
    <w:rsid w:val="0002782F"/>
    <w:rsid w:val="00035BF9"/>
    <w:rsid w:val="00037CD1"/>
    <w:rsid w:val="00037EA1"/>
    <w:rsid w:val="000416CD"/>
    <w:rsid w:val="0004710E"/>
    <w:rsid w:val="00053E66"/>
    <w:rsid w:val="00055E95"/>
    <w:rsid w:val="00057CF1"/>
    <w:rsid w:val="0006116D"/>
    <w:rsid w:val="00066C88"/>
    <w:rsid w:val="0007021F"/>
    <w:rsid w:val="00070422"/>
    <w:rsid w:val="000734E5"/>
    <w:rsid w:val="00074250"/>
    <w:rsid w:val="00076D58"/>
    <w:rsid w:val="00084A48"/>
    <w:rsid w:val="00085986"/>
    <w:rsid w:val="00094875"/>
    <w:rsid w:val="00094A8D"/>
    <w:rsid w:val="000A25A8"/>
    <w:rsid w:val="000A7742"/>
    <w:rsid w:val="000B036D"/>
    <w:rsid w:val="000B2BA5"/>
    <w:rsid w:val="000B340C"/>
    <w:rsid w:val="000B7066"/>
    <w:rsid w:val="000C1FB8"/>
    <w:rsid w:val="000C55EE"/>
    <w:rsid w:val="000E281E"/>
    <w:rsid w:val="000E329C"/>
    <w:rsid w:val="000F2F8C"/>
    <w:rsid w:val="000F7A4A"/>
    <w:rsid w:val="0010006E"/>
    <w:rsid w:val="0010439A"/>
    <w:rsid w:val="001045A8"/>
    <w:rsid w:val="00107C77"/>
    <w:rsid w:val="00110BD5"/>
    <w:rsid w:val="0011106F"/>
    <w:rsid w:val="00114A91"/>
    <w:rsid w:val="00116126"/>
    <w:rsid w:val="001161D6"/>
    <w:rsid w:val="001178A1"/>
    <w:rsid w:val="001201F4"/>
    <w:rsid w:val="00126113"/>
    <w:rsid w:val="00135C63"/>
    <w:rsid w:val="00140FC6"/>
    <w:rsid w:val="001427E1"/>
    <w:rsid w:val="00143C3E"/>
    <w:rsid w:val="00150BAC"/>
    <w:rsid w:val="001530C5"/>
    <w:rsid w:val="00153DC1"/>
    <w:rsid w:val="00163536"/>
    <w:rsid w:val="00163668"/>
    <w:rsid w:val="00171566"/>
    <w:rsid w:val="00174676"/>
    <w:rsid w:val="0017507C"/>
    <w:rsid w:val="001755A8"/>
    <w:rsid w:val="001807D4"/>
    <w:rsid w:val="00180E48"/>
    <w:rsid w:val="00182BFE"/>
    <w:rsid w:val="00184014"/>
    <w:rsid w:val="0018438A"/>
    <w:rsid w:val="00186885"/>
    <w:rsid w:val="00192008"/>
    <w:rsid w:val="001A4A85"/>
    <w:rsid w:val="001A6877"/>
    <w:rsid w:val="001A7E2D"/>
    <w:rsid w:val="001B4BC9"/>
    <w:rsid w:val="001B50ED"/>
    <w:rsid w:val="001B5353"/>
    <w:rsid w:val="001B5A86"/>
    <w:rsid w:val="001C0E68"/>
    <w:rsid w:val="001C2B76"/>
    <w:rsid w:val="001C4B6F"/>
    <w:rsid w:val="001D0BF1"/>
    <w:rsid w:val="001D5872"/>
    <w:rsid w:val="001D5C9A"/>
    <w:rsid w:val="001E13E3"/>
    <w:rsid w:val="001E3120"/>
    <w:rsid w:val="001E4307"/>
    <w:rsid w:val="001E7E0C"/>
    <w:rsid w:val="001F0BB0"/>
    <w:rsid w:val="001F2309"/>
    <w:rsid w:val="001F4E6D"/>
    <w:rsid w:val="001F6140"/>
    <w:rsid w:val="001F61D0"/>
    <w:rsid w:val="002024C2"/>
    <w:rsid w:val="00203573"/>
    <w:rsid w:val="0020597D"/>
    <w:rsid w:val="00207729"/>
    <w:rsid w:val="00213B4C"/>
    <w:rsid w:val="002150F0"/>
    <w:rsid w:val="002172D2"/>
    <w:rsid w:val="002216E0"/>
    <w:rsid w:val="00223655"/>
    <w:rsid w:val="002253B0"/>
    <w:rsid w:val="00236D54"/>
    <w:rsid w:val="00240196"/>
    <w:rsid w:val="00241D8C"/>
    <w:rsid w:val="00241FDB"/>
    <w:rsid w:val="002425F6"/>
    <w:rsid w:val="0024720C"/>
    <w:rsid w:val="0025344D"/>
    <w:rsid w:val="0025390C"/>
    <w:rsid w:val="00253E8B"/>
    <w:rsid w:val="002579F9"/>
    <w:rsid w:val="002607BD"/>
    <w:rsid w:val="002617AE"/>
    <w:rsid w:val="002638D0"/>
    <w:rsid w:val="002647D3"/>
    <w:rsid w:val="00266827"/>
    <w:rsid w:val="00273A1E"/>
    <w:rsid w:val="00274CB6"/>
    <w:rsid w:val="00275EAE"/>
    <w:rsid w:val="00280561"/>
    <w:rsid w:val="00282C7F"/>
    <w:rsid w:val="00294998"/>
    <w:rsid w:val="00297F18"/>
    <w:rsid w:val="002A012F"/>
    <w:rsid w:val="002A1945"/>
    <w:rsid w:val="002A600C"/>
    <w:rsid w:val="002A6E2C"/>
    <w:rsid w:val="002A7FFC"/>
    <w:rsid w:val="002B1600"/>
    <w:rsid w:val="002B2958"/>
    <w:rsid w:val="002B3FC8"/>
    <w:rsid w:val="002B4B8D"/>
    <w:rsid w:val="002B56D0"/>
    <w:rsid w:val="002B60DC"/>
    <w:rsid w:val="002B67CC"/>
    <w:rsid w:val="002C0B6E"/>
    <w:rsid w:val="002C5D5A"/>
    <w:rsid w:val="002C731D"/>
    <w:rsid w:val="002D23C5"/>
    <w:rsid w:val="002D6137"/>
    <w:rsid w:val="002E0001"/>
    <w:rsid w:val="002E2D90"/>
    <w:rsid w:val="002E50DB"/>
    <w:rsid w:val="002E7E61"/>
    <w:rsid w:val="002F05E5"/>
    <w:rsid w:val="002F254D"/>
    <w:rsid w:val="002F30E4"/>
    <w:rsid w:val="002F5F70"/>
    <w:rsid w:val="002F7D4E"/>
    <w:rsid w:val="00307140"/>
    <w:rsid w:val="0031152A"/>
    <w:rsid w:val="0031520E"/>
    <w:rsid w:val="00316890"/>
    <w:rsid w:val="00316DFF"/>
    <w:rsid w:val="00316F36"/>
    <w:rsid w:val="00320ECA"/>
    <w:rsid w:val="003223C7"/>
    <w:rsid w:val="00325B57"/>
    <w:rsid w:val="0033209E"/>
    <w:rsid w:val="00336056"/>
    <w:rsid w:val="00337094"/>
    <w:rsid w:val="003459AC"/>
    <w:rsid w:val="003534C7"/>
    <w:rsid w:val="003538B8"/>
    <w:rsid w:val="003544E1"/>
    <w:rsid w:val="00354F84"/>
    <w:rsid w:val="003570B5"/>
    <w:rsid w:val="00361637"/>
    <w:rsid w:val="00362709"/>
    <w:rsid w:val="00364F8A"/>
    <w:rsid w:val="00366398"/>
    <w:rsid w:val="00372CFE"/>
    <w:rsid w:val="00373E63"/>
    <w:rsid w:val="00375581"/>
    <w:rsid w:val="003812EB"/>
    <w:rsid w:val="00384722"/>
    <w:rsid w:val="00387392"/>
    <w:rsid w:val="003945AA"/>
    <w:rsid w:val="003A0632"/>
    <w:rsid w:val="003A30E5"/>
    <w:rsid w:val="003A6ADF"/>
    <w:rsid w:val="003B0C82"/>
    <w:rsid w:val="003B338A"/>
    <w:rsid w:val="003B5928"/>
    <w:rsid w:val="003B5F33"/>
    <w:rsid w:val="003B6343"/>
    <w:rsid w:val="003B6506"/>
    <w:rsid w:val="003B7B08"/>
    <w:rsid w:val="003C5873"/>
    <w:rsid w:val="003D042C"/>
    <w:rsid w:val="003D292F"/>
    <w:rsid w:val="003D380F"/>
    <w:rsid w:val="003E160D"/>
    <w:rsid w:val="003E505C"/>
    <w:rsid w:val="003E6B78"/>
    <w:rsid w:val="003F1D5F"/>
    <w:rsid w:val="003F35C8"/>
    <w:rsid w:val="003F41BB"/>
    <w:rsid w:val="003F7BB4"/>
    <w:rsid w:val="0040032C"/>
    <w:rsid w:val="00405128"/>
    <w:rsid w:val="004057BE"/>
    <w:rsid w:val="00406CFF"/>
    <w:rsid w:val="00406E27"/>
    <w:rsid w:val="00416B25"/>
    <w:rsid w:val="004204E4"/>
    <w:rsid w:val="00420592"/>
    <w:rsid w:val="00425978"/>
    <w:rsid w:val="00431537"/>
    <w:rsid w:val="004319E0"/>
    <w:rsid w:val="004357ED"/>
    <w:rsid w:val="00437E8C"/>
    <w:rsid w:val="00440225"/>
    <w:rsid w:val="004423CC"/>
    <w:rsid w:val="004503AE"/>
    <w:rsid w:val="00455FB3"/>
    <w:rsid w:val="004726BC"/>
    <w:rsid w:val="00474105"/>
    <w:rsid w:val="0047660E"/>
    <w:rsid w:val="00480E6E"/>
    <w:rsid w:val="00485DBD"/>
    <w:rsid w:val="00486277"/>
    <w:rsid w:val="004867EC"/>
    <w:rsid w:val="0049044E"/>
    <w:rsid w:val="0049372F"/>
    <w:rsid w:val="00494CF6"/>
    <w:rsid w:val="00495F8D"/>
    <w:rsid w:val="004A1FAE"/>
    <w:rsid w:val="004A2784"/>
    <w:rsid w:val="004A32FF"/>
    <w:rsid w:val="004A4D8F"/>
    <w:rsid w:val="004A5DC9"/>
    <w:rsid w:val="004B06EB"/>
    <w:rsid w:val="004B55FB"/>
    <w:rsid w:val="004B6AD0"/>
    <w:rsid w:val="004C2D5D"/>
    <w:rsid w:val="004C3035"/>
    <w:rsid w:val="004C33E1"/>
    <w:rsid w:val="004C4AD9"/>
    <w:rsid w:val="004C5E82"/>
    <w:rsid w:val="004C63F2"/>
    <w:rsid w:val="004C6E13"/>
    <w:rsid w:val="004D20BA"/>
    <w:rsid w:val="004E01EB"/>
    <w:rsid w:val="004E2794"/>
    <w:rsid w:val="004F3EE2"/>
    <w:rsid w:val="00500D73"/>
    <w:rsid w:val="005014E9"/>
    <w:rsid w:val="00502105"/>
    <w:rsid w:val="00510392"/>
    <w:rsid w:val="005122D6"/>
    <w:rsid w:val="00513E2A"/>
    <w:rsid w:val="005219F0"/>
    <w:rsid w:val="00525A80"/>
    <w:rsid w:val="00527F23"/>
    <w:rsid w:val="00535380"/>
    <w:rsid w:val="0053639B"/>
    <w:rsid w:val="0054275B"/>
    <w:rsid w:val="0054609C"/>
    <w:rsid w:val="00554BC5"/>
    <w:rsid w:val="00561898"/>
    <w:rsid w:val="005642F5"/>
    <w:rsid w:val="005656F9"/>
    <w:rsid w:val="00566A35"/>
    <w:rsid w:val="0056701E"/>
    <w:rsid w:val="005740D7"/>
    <w:rsid w:val="005824A8"/>
    <w:rsid w:val="00583BBC"/>
    <w:rsid w:val="005849CF"/>
    <w:rsid w:val="005872ED"/>
    <w:rsid w:val="005878AE"/>
    <w:rsid w:val="005A0F26"/>
    <w:rsid w:val="005A1511"/>
    <w:rsid w:val="005A1B10"/>
    <w:rsid w:val="005A2A1F"/>
    <w:rsid w:val="005A672C"/>
    <w:rsid w:val="005A6850"/>
    <w:rsid w:val="005B1B1B"/>
    <w:rsid w:val="005B1E0D"/>
    <w:rsid w:val="005B47CD"/>
    <w:rsid w:val="005C1E11"/>
    <w:rsid w:val="005C4EE9"/>
    <w:rsid w:val="005C5932"/>
    <w:rsid w:val="005D2851"/>
    <w:rsid w:val="005D3A1C"/>
    <w:rsid w:val="005D3CA7"/>
    <w:rsid w:val="005D4CC1"/>
    <w:rsid w:val="005D79AE"/>
    <w:rsid w:val="005E56C3"/>
    <w:rsid w:val="005E744F"/>
    <w:rsid w:val="005F4B91"/>
    <w:rsid w:val="005F55D2"/>
    <w:rsid w:val="006028AD"/>
    <w:rsid w:val="00602931"/>
    <w:rsid w:val="00605856"/>
    <w:rsid w:val="00610EA6"/>
    <w:rsid w:val="00621DF6"/>
    <w:rsid w:val="0062312F"/>
    <w:rsid w:val="00625F2C"/>
    <w:rsid w:val="00631736"/>
    <w:rsid w:val="0063347A"/>
    <w:rsid w:val="00633613"/>
    <w:rsid w:val="006354E8"/>
    <w:rsid w:val="0063671A"/>
    <w:rsid w:val="006440F9"/>
    <w:rsid w:val="006566B5"/>
    <w:rsid w:val="00660E66"/>
    <w:rsid w:val="0066136B"/>
    <w:rsid w:val="006618E9"/>
    <w:rsid w:val="00664A94"/>
    <w:rsid w:val="00665105"/>
    <w:rsid w:val="0066543F"/>
    <w:rsid w:val="00666EF3"/>
    <w:rsid w:val="006714A4"/>
    <w:rsid w:val="006720D8"/>
    <w:rsid w:val="006743EA"/>
    <w:rsid w:val="006802C1"/>
    <w:rsid w:val="0068194B"/>
    <w:rsid w:val="00681D16"/>
    <w:rsid w:val="00685848"/>
    <w:rsid w:val="00686265"/>
    <w:rsid w:val="00692703"/>
    <w:rsid w:val="006A0481"/>
    <w:rsid w:val="006A1962"/>
    <w:rsid w:val="006A3F04"/>
    <w:rsid w:val="006A523C"/>
    <w:rsid w:val="006A53CC"/>
    <w:rsid w:val="006A61D4"/>
    <w:rsid w:val="006A701F"/>
    <w:rsid w:val="006B59AD"/>
    <w:rsid w:val="006B5D48"/>
    <w:rsid w:val="006B5FBE"/>
    <w:rsid w:val="006B6A8A"/>
    <w:rsid w:val="006B6B8D"/>
    <w:rsid w:val="006B7D7B"/>
    <w:rsid w:val="006C071F"/>
    <w:rsid w:val="006C1A5E"/>
    <w:rsid w:val="006C2829"/>
    <w:rsid w:val="006E05FA"/>
    <w:rsid w:val="006E1507"/>
    <w:rsid w:val="006E64B9"/>
    <w:rsid w:val="006F3218"/>
    <w:rsid w:val="006F477B"/>
    <w:rsid w:val="007020E8"/>
    <w:rsid w:val="00706C81"/>
    <w:rsid w:val="00707190"/>
    <w:rsid w:val="00707C05"/>
    <w:rsid w:val="007122FB"/>
    <w:rsid w:val="00712D8B"/>
    <w:rsid w:val="00713563"/>
    <w:rsid w:val="00717096"/>
    <w:rsid w:val="007273B7"/>
    <w:rsid w:val="00733E0A"/>
    <w:rsid w:val="0074403D"/>
    <w:rsid w:val="0074412C"/>
    <w:rsid w:val="00746D44"/>
    <w:rsid w:val="00747CFF"/>
    <w:rsid w:val="0075154B"/>
    <w:rsid w:val="007538DC"/>
    <w:rsid w:val="00756B9B"/>
    <w:rsid w:val="00757803"/>
    <w:rsid w:val="00762D32"/>
    <w:rsid w:val="007633CB"/>
    <w:rsid w:val="00763E3A"/>
    <w:rsid w:val="007703CC"/>
    <w:rsid w:val="00774BE0"/>
    <w:rsid w:val="007826EC"/>
    <w:rsid w:val="0079206B"/>
    <w:rsid w:val="00796076"/>
    <w:rsid w:val="007A39C8"/>
    <w:rsid w:val="007A4BF5"/>
    <w:rsid w:val="007B3AFD"/>
    <w:rsid w:val="007B5A46"/>
    <w:rsid w:val="007C0566"/>
    <w:rsid w:val="007C1E74"/>
    <w:rsid w:val="007C348D"/>
    <w:rsid w:val="007C5610"/>
    <w:rsid w:val="007C606B"/>
    <w:rsid w:val="007D771C"/>
    <w:rsid w:val="007E05D5"/>
    <w:rsid w:val="007E0AB2"/>
    <w:rsid w:val="007E2147"/>
    <w:rsid w:val="007E6A61"/>
    <w:rsid w:val="007F0023"/>
    <w:rsid w:val="00801140"/>
    <w:rsid w:val="00803404"/>
    <w:rsid w:val="008051F3"/>
    <w:rsid w:val="00807040"/>
    <w:rsid w:val="008071D0"/>
    <w:rsid w:val="008109A1"/>
    <w:rsid w:val="00812041"/>
    <w:rsid w:val="0081222A"/>
    <w:rsid w:val="00825439"/>
    <w:rsid w:val="008321D9"/>
    <w:rsid w:val="00834900"/>
    <w:rsid w:val="00834955"/>
    <w:rsid w:val="00836F47"/>
    <w:rsid w:val="008409C2"/>
    <w:rsid w:val="0084353F"/>
    <w:rsid w:val="00852259"/>
    <w:rsid w:val="008540E2"/>
    <w:rsid w:val="00855B59"/>
    <w:rsid w:val="008561B6"/>
    <w:rsid w:val="008569F6"/>
    <w:rsid w:val="00860461"/>
    <w:rsid w:val="0086487C"/>
    <w:rsid w:val="00870B20"/>
    <w:rsid w:val="00873341"/>
    <w:rsid w:val="008741A3"/>
    <w:rsid w:val="00874FA7"/>
    <w:rsid w:val="00875172"/>
    <w:rsid w:val="008828B1"/>
    <w:rsid w:val="008829F8"/>
    <w:rsid w:val="00885897"/>
    <w:rsid w:val="00886654"/>
    <w:rsid w:val="00887168"/>
    <w:rsid w:val="00887DC2"/>
    <w:rsid w:val="0089064E"/>
    <w:rsid w:val="008909D1"/>
    <w:rsid w:val="0089367E"/>
    <w:rsid w:val="008A4B87"/>
    <w:rsid w:val="008A5D57"/>
    <w:rsid w:val="008A6538"/>
    <w:rsid w:val="008A6C04"/>
    <w:rsid w:val="008B11D8"/>
    <w:rsid w:val="008B7DA4"/>
    <w:rsid w:val="008C6B7B"/>
    <w:rsid w:val="008C7056"/>
    <w:rsid w:val="008D139A"/>
    <w:rsid w:val="008E16C3"/>
    <w:rsid w:val="008E5F86"/>
    <w:rsid w:val="008E7081"/>
    <w:rsid w:val="008F1F4C"/>
    <w:rsid w:val="008F3B14"/>
    <w:rsid w:val="00901899"/>
    <w:rsid w:val="0090344B"/>
    <w:rsid w:val="00904580"/>
    <w:rsid w:val="00904B4B"/>
    <w:rsid w:val="00905715"/>
    <w:rsid w:val="00907CEC"/>
    <w:rsid w:val="009115E9"/>
    <w:rsid w:val="0091231C"/>
    <w:rsid w:val="0091321E"/>
    <w:rsid w:val="00913946"/>
    <w:rsid w:val="00916CA9"/>
    <w:rsid w:val="00917480"/>
    <w:rsid w:val="009207BB"/>
    <w:rsid w:val="0092529D"/>
    <w:rsid w:val="00925A06"/>
    <w:rsid w:val="00927150"/>
    <w:rsid w:val="0092726B"/>
    <w:rsid w:val="0093218A"/>
    <w:rsid w:val="0093476C"/>
    <w:rsid w:val="00934F1A"/>
    <w:rsid w:val="009361BA"/>
    <w:rsid w:val="00940FC8"/>
    <w:rsid w:val="00941401"/>
    <w:rsid w:val="00944F78"/>
    <w:rsid w:val="00947022"/>
    <w:rsid w:val="009510E7"/>
    <w:rsid w:val="00952C89"/>
    <w:rsid w:val="00953332"/>
    <w:rsid w:val="009571D8"/>
    <w:rsid w:val="00957B81"/>
    <w:rsid w:val="00960D2F"/>
    <w:rsid w:val="00961D2D"/>
    <w:rsid w:val="009650EA"/>
    <w:rsid w:val="009652FB"/>
    <w:rsid w:val="0096785F"/>
    <w:rsid w:val="0097790C"/>
    <w:rsid w:val="00980659"/>
    <w:rsid w:val="00982FAC"/>
    <w:rsid w:val="0098506E"/>
    <w:rsid w:val="00991F22"/>
    <w:rsid w:val="00992E9C"/>
    <w:rsid w:val="009932BF"/>
    <w:rsid w:val="009969A1"/>
    <w:rsid w:val="009A1F0C"/>
    <w:rsid w:val="009A44CE"/>
    <w:rsid w:val="009A7CB9"/>
    <w:rsid w:val="009B6891"/>
    <w:rsid w:val="009C0C2C"/>
    <w:rsid w:val="009C4DFC"/>
    <w:rsid w:val="009D44F8"/>
    <w:rsid w:val="009D7C7E"/>
    <w:rsid w:val="009E2147"/>
    <w:rsid w:val="009E3160"/>
    <w:rsid w:val="009E403F"/>
    <w:rsid w:val="009E566F"/>
    <w:rsid w:val="009E5881"/>
    <w:rsid w:val="009E658F"/>
    <w:rsid w:val="009E782A"/>
    <w:rsid w:val="009E7B63"/>
    <w:rsid w:val="009F1B64"/>
    <w:rsid w:val="009F220C"/>
    <w:rsid w:val="009F3B05"/>
    <w:rsid w:val="009F4931"/>
    <w:rsid w:val="00A00A3D"/>
    <w:rsid w:val="00A03E71"/>
    <w:rsid w:val="00A05095"/>
    <w:rsid w:val="00A057F2"/>
    <w:rsid w:val="00A0688C"/>
    <w:rsid w:val="00A1385A"/>
    <w:rsid w:val="00A14101"/>
    <w:rsid w:val="00A14534"/>
    <w:rsid w:val="00A16DAA"/>
    <w:rsid w:val="00A24162"/>
    <w:rsid w:val="00A25023"/>
    <w:rsid w:val="00A258A7"/>
    <w:rsid w:val="00A270EA"/>
    <w:rsid w:val="00A2733B"/>
    <w:rsid w:val="00A30C2E"/>
    <w:rsid w:val="00A34BA2"/>
    <w:rsid w:val="00A35380"/>
    <w:rsid w:val="00A362AA"/>
    <w:rsid w:val="00A36C35"/>
    <w:rsid w:val="00A36F27"/>
    <w:rsid w:val="00A36F49"/>
    <w:rsid w:val="00A42E32"/>
    <w:rsid w:val="00A46E63"/>
    <w:rsid w:val="00A515A8"/>
    <w:rsid w:val="00A51DC5"/>
    <w:rsid w:val="00A53DE1"/>
    <w:rsid w:val="00A5442B"/>
    <w:rsid w:val="00A615E1"/>
    <w:rsid w:val="00A625E2"/>
    <w:rsid w:val="00A662F5"/>
    <w:rsid w:val="00A726BB"/>
    <w:rsid w:val="00A72F37"/>
    <w:rsid w:val="00A73A79"/>
    <w:rsid w:val="00A755E8"/>
    <w:rsid w:val="00A8105C"/>
    <w:rsid w:val="00A91739"/>
    <w:rsid w:val="00A93A5D"/>
    <w:rsid w:val="00A96AE3"/>
    <w:rsid w:val="00AA1B47"/>
    <w:rsid w:val="00AA1F6A"/>
    <w:rsid w:val="00AB32F8"/>
    <w:rsid w:val="00AB610B"/>
    <w:rsid w:val="00AB6440"/>
    <w:rsid w:val="00AC6520"/>
    <w:rsid w:val="00AD360E"/>
    <w:rsid w:val="00AD383F"/>
    <w:rsid w:val="00AD40FB"/>
    <w:rsid w:val="00AD5098"/>
    <w:rsid w:val="00AD782D"/>
    <w:rsid w:val="00AE0545"/>
    <w:rsid w:val="00AE43F6"/>
    <w:rsid w:val="00AE61C7"/>
    <w:rsid w:val="00AE7650"/>
    <w:rsid w:val="00B01372"/>
    <w:rsid w:val="00B10EBE"/>
    <w:rsid w:val="00B16D87"/>
    <w:rsid w:val="00B236F1"/>
    <w:rsid w:val="00B3248F"/>
    <w:rsid w:val="00B449BD"/>
    <w:rsid w:val="00B45F85"/>
    <w:rsid w:val="00B50F99"/>
    <w:rsid w:val="00B51D1B"/>
    <w:rsid w:val="00B540F4"/>
    <w:rsid w:val="00B60FD0"/>
    <w:rsid w:val="00B61CB8"/>
    <w:rsid w:val="00B622DF"/>
    <w:rsid w:val="00B6332A"/>
    <w:rsid w:val="00B70486"/>
    <w:rsid w:val="00B725DC"/>
    <w:rsid w:val="00B7550D"/>
    <w:rsid w:val="00B81760"/>
    <w:rsid w:val="00B818DA"/>
    <w:rsid w:val="00B8494C"/>
    <w:rsid w:val="00B92242"/>
    <w:rsid w:val="00B92264"/>
    <w:rsid w:val="00BA1546"/>
    <w:rsid w:val="00BB4E51"/>
    <w:rsid w:val="00BD431F"/>
    <w:rsid w:val="00BD73BA"/>
    <w:rsid w:val="00BE35F4"/>
    <w:rsid w:val="00BE423E"/>
    <w:rsid w:val="00BF61AC"/>
    <w:rsid w:val="00BF7CBB"/>
    <w:rsid w:val="00C1480C"/>
    <w:rsid w:val="00C22A66"/>
    <w:rsid w:val="00C30441"/>
    <w:rsid w:val="00C41A30"/>
    <w:rsid w:val="00C478C1"/>
    <w:rsid w:val="00C47FA6"/>
    <w:rsid w:val="00C53913"/>
    <w:rsid w:val="00C57FC6"/>
    <w:rsid w:val="00C66A7D"/>
    <w:rsid w:val="00C779DA"/>
    <w:rsid w:val="00C80BB6"/>
    <w:rsid w:val="00C80D95"/>
    <w:rsid w:val="00C814F7"/>
    <w:rsid w:val="00C844CF"/>
    <w:rsid w:val="00C85735"/>
    <w:rsid w:val="00C86CA8"/>
    <w:rsid w:val="00C97473"/>
    <w:rsid w:val="00CA2B50"/>
    <w:rsid w:val="00CA4B4D"/>
    <w:rsid w:val="00CB3373"/>
    <w:rsid w:val="00CB35C3"/>
    <w:rsid w:val="00CC1C71"/>
    <w:rsid w:val="00CC7543"/>
    <w:rsid w:val="00CD323D"/>
    <w:rsid w:val="00CD6CD9"/>
    <w:rsid w:val="00CE26D6"/>
    <w:rsid w:val="00CE2736"/>
    <w:rsid w:val="00CE4030"/>
    <w:rsid w:val="00CE4A49"/>
    <w:rsid w:val="00CE64B3"/>
    <w:rsid w:val="00CF1A49"/>
    <w:rsid w:val="00CF31FA"/>
    <w:rsid w:val="00CF7269"/>
    <w:rsid w:val="00D00DEA"/>
    <w:rsid w:val="00D00E83"/>
    <w:rsid w:val="00D0630C"/>
    <w:rsid w:val="00D11832"/>
    <w:rsid w:val="00D148BF"/>
    <w:rsid w:val="00D171C8"/>
    <w:rsid w:val="00D22A41"/>
    <w:rsid w:val="00D243A9"/>
    <w:rsid w:val="00D305E5"/>
    <w:rsid w:val="00D3466C"/>
    <w:rsid w:val="00D37CD3"/>
    <w:rsid w:val="00D44AFD"/>
    <w:rsid w:val="00D463FA"/>
    <w:rsid w:val="00D5380E"/>
    <w:rsid w:val="00D55F74"/>
    <w:rsid w:val="00D60113"/>
    <w:rsid w:val="00D66121"/>
    <w:rsid w:val="00D66A52"/>
    <w:rsid w:val="00D66EFA"/>
    <w:rsid w:val="00D7047A"/>
    <w:rsid w:val="00D71BF2"/>
    <w:rsid w:val="00D72A2D"/>
    <w:rsid w:val="00D7656B"/>
    <w:rsid w:val="00D775C3"/>
    <w:rsid w:val="00D778C5"/>
    <w:rsid w:val="00D805DA"/>
    <w:rsid w:val="00D83C7E"/>
    <w:rsid w:val="00D90D03"/>
    <w:rsid w:val="00D931A2"/>
    <w:rsid w:val="00D93EC0"/>
    <w:rsid w:val="00D9474C"/>
    <w:rsid w:val="00D9521A"/>
    <w:rsid w:val="00DA0B17"/>
    <w:rsid w:val="00DA0D72"/>
    <w:rsid w:val="00DA3914"/>
    <w:rsid w:val="00DA5307"/>
    <w:rsid w:val="00DA59AA"/>
    <w:rsid w:val="00DA7833"/>
    <w:rsid w:val="00DB27D8"/>
    <w:rsid w:val="00DB6915"/>
    <w:rsid w:val="00DB7DA4"/>
    <w:rsid w:val="00DB7E1E"/>
    <w:rsid w:val="00DC07E0"/>
    <w:rsid w:val="00DC1B78"/>
    <w:rsid w:val="00DC2A2F"/>
    <w:rsid w:val="00DC600B"/>
    <w:rsid w:val="00DD154E"/>
    <w:rsid w:val="00DD33BF"/>
    <w:rsid w:val="00DD5649"/>
    <w:rsid w:val="00DD6062"/>
    <w:rsid w:val="00DE0FA1"/>
    <w:rsid w:val="00DE0FAA"/>
    <w:rsid w:val="00DE136D"/>
    <w:rsid w:val="00DE13D5"/>
    <w:rsid w:val="00DE5BCB"/>
    <w:rsid w:val="00DE6534"/>
    <w:rsid w:val="00DE787A"/>
    <w:rsid w:val="00DF0F9B"/>
    <w:rsid w:val="00DF4D6C"/>
    <w:rsid w:val="00DF71B3"/>
    <w:rsid w:val="00E01923"/>
    <w:rsid w:val="00E07B5D"/>
    <w:rsid w:val="00E10400"/>
    <w:rsid w:val="00E14498"/>
    <w:rsid w:val="00E2397A"/>
    <w:rsid w:val="00E254DB"/>
    <w:rsid w:val="00E26D9C"/>
    <w:rsid w:val="00E300FC"/>
    <w:rsid w:val="00E333C5"/>
    <w:rsid w:val="00E362DB"/>
    <w:rsid w:val="00E43645"/>
    <w:rsid w:val="00E54A1F"/>
    <w:rsid w:val="00E5632B"/>
    <w:rsid w:val="00E56449"/>
    <w:rsid w:val="00E6053A"/>
    <w:rsid w:val="00E675EB"/>
    <w:rsid w:val="00E70240"/>
    <w:rsid w:val="00E71E6B"/>
    <w:rsid w:val="00E76E44"/>
    <w:rsid w:val="00E80131"/>
    <w:rsid w:val="00E81209"/>
    <w:rsid w:val="00E81CC5"/>
    <w:rsid w:val="00E85A87"/>
    <w:rsid w:val="00E85B4A"/>
    <w:rsid w:val="00E87CD7"/>
    <w:rsid w:val="00E9528E"/>
    <w:rsid w:val="00EA0E18"/>
    <w:rsid w:val="00EA5099"/>
    <w:rsid w:val="00EA618A"/>
    <w:rsid w:val="00EC123F"/>
    <w:rsid w:val="00EC1351"/>
    <w:rsid w:val="00EC1B9E"/>
    <w:rsid w:val="00EC251C"/>
    <w:rsid w:val="00EC2B39"/>
    <w:rsid w:val="00EC36A8"/>
    <w:rsid w:val="00EC4CBF"/>
    <w:rsid w:val="00ED1D92"/>
    <w:rsid w:val="00ED20C6"/>
    <w:rsid w:val="00ED28BA"/>
    <w:rsid w:val="00ED7FA7"/>
    <w:rsid w:val="00EE051E"/>
    <w:rsid w:val="00EE0F1A"/>
    <w:rsid w:val="00EE2CA8"/>
    <w:rsid w:val="00EF17E8"/>
    <w:rsid w:val="00EF51D9"/>
    <w:rsid w:val="00EF660A"/>
    <w:rsid w:val="00F01AAB"/>
    <w:rsid w:val="00F1196A"/>
    <w:rsid w:val="00F130DD"/>
    <w:rsid w:val="00F16555"/>
    <w:rsid w:val="00F171F4"/>
    <w:rsid w:val="00F23650"/>
    <w:rsid w:val="00F24884"/>
    <w:rsid w:val="00F255DD"/>
    <w:rsid w:val="00F32E0D"/>
    <w:rsid w:val="00F4184F"/>
    <w:rsid w:val="00F430B0"/>
    <w:rsid w:val="00F460DA"/>
    <w:rsid w:val="00F46A0F"/>
    <w:rsid w:val="00F476C4"/>
    <w:rsid w:val="00F478AF"/>
    <w:rsid w:val="00F52FC8"/>
    <w:rsid w:val="00F53DF7"/>
    <w:rsid w:val="00F56355"/>
    <w:rsid w:val="00F61DF9"/>
    <w:rsid w:val="00F67000"/>
    <w:rsid w:val="00F70C8B"/>
    <w:rsid w:val="00F7229D"/>
    <w:rsid w:val="00F81960"/>
    <w:rsid w:val="00F8769D"/>
    <w:rsid w:val="00F9350C"/>
    <w:rsid w:val="00F94EB5"/>
    <w:rsid w:val="00F94F6C"/>
    <w:rsid w:val="00F9618E"/>
    <w:rsid w:val="00F9624D"/>
    <w:rsid w:val="00F96F7A"/>
    <w:rsid w:val="00F97EDF"/>
    <w:rsid w:val="00FB31C1"/>
    <w:rsid w:val="00FB3E9D"/>
    <w:rsid w:val="00FB58F2"/>
    <w:rsid w:val="00FB6A23"/>
    <w:rsid w:val="00FB7EC4"/>
    <w:rsid w:val="00FC668F"/>
    <w:rsid w:val="00FC6AEA"/>
    <w:rsid w:val="00FC7263"/>
    <w:rsid w:val="00FD3D13"/>
    <w:rsid w:val="00FD682C"/>
    <w:rsid w:val="00FD6E07"/>
    <w:rsid w:val="00FE0198"/>
    <w:rsid w:val="00FE3AFE"/>
    <w:rsid w:val="00FE55A2"/>
    <w:rsid w:val="00FE586E"/>
    <w:rsid w:val="00FE7487"/>
    <w:rsid w:val="00FF05E6"/>
    <w:rsid w:val="00FF17F5"/>
    <w:rsid w:val="00FF5315"/>
    <w:rsid w:val="00FF534F"/>
    <w:rsid w:val="00FF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528D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uiPriority="13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096"/>
  </w:style>
  <w:style w:type="paragraph" w:styleId="Heading1">
    <w:name w:val="heading 1"/>
    <w:basedOn w:val="Normal"/>
    <w:next w:val="Normal"/>
    <w:link w:val="Heading1Char"/>
    <w:uiPriority w:val="9"/>
    <w:qFormat/>
    <w:rsid w:val="0071709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09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09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70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70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0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0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09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0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244061" w:themeColor="accent1" w:themeShade="8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244061" w:themeColor="accent1" w:themeShade="8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1709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096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7170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709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17096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31"/>
    <w:qFormat/>
    <w:rsid w:val="00717096"/>
    <w:rPr>
      <w:smallCaps/>
      <w:color w:val="404040" w:themeColor="text1" w:themeTint="BF"/>
      <w:u w:val="single" w:color="7F7F7F" w:themeColor="text1" w:themeTint="80"/>
    </w:rPr>
  </w:style>
  <w:style w:type="paragraph" w:styleId="ListBullet">
    <w:name w:val="List Bullet"/>
    <w:basedOn w:val="Normal"/>
    <w:uiPriority w:val="11"/>
    <w:rsid w:val="006E1507"/>
    <w:pPr>
      <w:numPr>
        <w:numId w:val="2"/>
      </w:numPr>
    </w:pPr>
  </w:style>
  <w:style w:type="paragraph" w:styleId="ListNumber">
    <w:name w:val="List Number"/>
    <w:basedOn w:val="Normal"/>
    <w:uiPriority w:val="13"/>
    <w:rsid w:val="00B51D1B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1709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096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096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709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7096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qFormat/>
    <w:rsid w:val="0071709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09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096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096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717096"/>
    <w:rPr>
      <w:b/>
      <w:bCs/>
      <w:small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09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7096"/>
    <w:rPr>
      <w:rFonts w:asciiTheme="majorHAnsi" w:eastAsiaTheme="majorEastAsia" w:hAnsiTheme="majorHAnsi" w:cstheme="majorBid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096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717096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096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717096"/>
    <w:rPr>
      <w:b/>
      <w:bCs/>
      <w:i/>
      <w:iCs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96785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71709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qFormat/>
    <w:rsid w:val="00717096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rsid w:val="00692703"/>
    <w:pPr>
      <w:jc w:val="center"/>
    </w:pPr>
    <w:rPr>
      <w:b/>
      <w:color w:val="4F81BD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5C6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17096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717096"/>
    <w:rPr>
      <w:b/>
      <w:bCs/>
      <w:smallCaps/>
      <w:spacing w:val="5"/>
      <w:u w:val="single"/>
    </w:rPr>
  </w:style>
  <w:style w:type="character" w:customStyle="1" w:styleId="lt-line-clampraw-line">
    <w:name w:val="lt-line-clamp__raw-line"/>
    <w:basedOn w:val="DefaultParagraphFont"/>
    <w:rsid w:val="00D44AFD"/>
  </w:style>
  <w:style w:type="character" w:styleId="Emphasis">
    <w:name w:val="Emphasis"/>
    <w:basedOn w:val="DefaultParagraphFont"/>
    <w:uiPriority w:val="20"/>
    <w:qFormat/>
    <w:rsid w:val="00717096"/>
    <w:rPr>
      <w:i/>
      <w:iCs/>
    </w:rPr>
  </w:style>
  <w:style w:type="paragraph" w:customStyle="1" w:styleId="Normal1">
    <w:name w:val="Normal1"/>
    <w:rsid w:val="00186885"/>
    <w:pPr>
      <w:spacing w:after="0" w:line="276" w:lineRule="auto"/>
      <w:contextualSpacing/>
    </w:pPr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5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sv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2019-12-21T04:14:00Z</dcterms:created>
  <dcterms:modified xsi:type="dcterms:W3CDTF">2020-01-22T02:49:00Z</dcterms:modified>
  <cp:category/>
</cp:coreProperties>
</file>